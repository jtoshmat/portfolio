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4DA" w:rsidRDefault="00DD0172" w:rsidP="00DD0172">
      <w:pPr>
        <w:pStyle w:val="ProjectName"/>
        <w:pBdr>
          <w:left w:val="single" w:sz="24" w:space="4" w:color="auto"/>
        </w:pBdr>
      </w:pPr>
      <w:r>
        <w:t>Digital Marketing // Sales Tools</w:t>
      </w:r>
      <w:r>
        <w:tab/>
      </w:r>
    </w:p>
    <w:p w:rsidR="004D256D" w:rsidRDefault="00DD0172" w:rsidP="00DD0172">
      <w:pPr>
        <w:pStyle w:val="ProjectName"/>
        <w:pBdr>
          <w:left w:val="single" w:sz="24" w:space="4" w:color="auto"/>
        </w:pBdr>
      </w:pPr>
      <w:r>
        <w:t xml:space="preserve">Quote Request Form </w:t>
      </w:r>
      <w:r w:rsidR="00B054E5">
        <w:t>Requirements Document</w:t>
      </w:r>
    </w:p>
    <w:p w:rsidR="001354DA" w:rsidRDefault="001354DA" w:rsidP="001354DA">
      <w:pPr>
        <w:pStyle w:val="BodyText"/>
      </w:pPr>
    </w:p>
    <w:p w:rsidR="001354DA" w:rsidRPr="00BF045B"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sectPr w:rsidR="001354DA" w:rsidSect="001D0029">
          <w:pgSz w:w="12240" w:h="15840"/>
          <w:pgMar w:top="3870" w:right="1319" w:bottom="1440" w:left="1319" w:header="720" w:footer="720" w:gutter="0"/>
          <w:cols w:space="720"/>
        </w:sectPr>
      </w:pPr>
    </w:p>
    <w:p w:rsidR="001354DA" w:rsidRDefault="001354DA" w:rsidP="001354DA">
      <w:pPr>
        <w:pStyle w:val="Title"/>
      </w:pPr>
      <w:r>
        <w:lastRenderedPageBreak/>
        <w:t>Table of Contents</w:t>
      </w:r>
    </w:p>
    <w:p w:rsidR="001354DA" w:rsidRDefault="001354DA" w:rsidP="001354DA">
      <w:pPr>
        <w:pStyle w:val="BodyText"/>
      </w:pPr>
    </w:p>
    <w:p w:rsidR="00FE0BC2" w:rsidRDefault="007A561A">
      <w:pPr>
        <w:pStyle w:val="TOC1"/>
        <w:tabs>
          <w:tab w:val="left" w:pos="440"/>
          <w:tab w:val="right" w:leader="dot" w:pos="9592"/>
        </w:tabs>
        <w:rPr>
          <w:rFonts w:asciiTheme="minorHAnsi" w:eastAsiaTheme="minorEastAsia" w:hAnsiTheme="minorHAnsi" w:cstheme="minorBidi"/>
          <w:b w:val="0"/>
          <w:caps w:val="0"/>
          <w:noProof/>
          <w:sz w:val="22"/>
          <w:szCs w:val="22"/>
        </w:rPr>
      </w:pPr>
      <w:r w:rsidRPr="007A561A">
        <w:fldChar w:fldCharType="begin"/>
      </w:r>
      <w:r w:rsidR="001354DA">
        <w:instrText xml:space="preserve"> TOC \o "1-2" </w:instrText>
      </w:r>
      <w:r w:rsidRPr="007A561A">
        <w:fldChar w:fldCharType="separate"/>
      </w:r>
      <w:r w:rsidR="00FE0BC2">
        <w:rPr>
          <w:noProof/>
        </w:rPr>
        <w:t>1.</w:t>
      </w:r>
      <w:r w:rsidR="00FE0BC2">
        <w:rPr>
          <w:rFonts w:asciiTheme="minorHAnsi" w:eastAsiaTheme="minorEastAsia" w:hAnsiTheme="minorHAnsi" w:cstheme="minorBidi"/>
          <w:b w:val="0"/>
          <w:caps w:val="0"/>
          <w:noProof/>
          <w:sz w:val="22"/>
          <w:szCs w:val="22"/>
        </w:rPr>
        <w:tab/>
      </w:r>
      <w:r w:rsidR="00FE0BC2">
        <w:rPr>
          <w:noProof/>
        </w:rPr>
        <w:t>Introduction</w:t>
      </w:r>
      <w:r w:rsidR="00FE0BC2">
        <w:rPr>
          <w:noProof/>
        </w:rPr>
        <w:tab/>
      </w:r>
      <w:r>
        <w:rPr>
          <w:noProof/>
        </w:rPr>
        <w:fldChar w:fldCharType="begin"/>
      </w:r>
      <w:r w:rsidR="00FE0BC2">
        <w:rPr>
          <w:noProof/>
        </w:rPr>
        <w:instrText xml:space="preserve"> PAGEREF _Toc274744755 \h </w:instrText>
      </w:r>
      <w:r>
        <w:rPr>
          <w:noProof/>
        </w:rPr>
      </w:r>
      <w:r>
        <w:rPr>
          <w:noProof/>
        </w:rPr>
        <w:fldChar w:fldCharType="separate"/>
      </w:r>
      <w:r w:rsidR="00114329">
        <w:rPr>
          <w:noProof/>
        </w:rPr>
        <w:t>3</w:t>
      </w:r>
      <w:r>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this document</w:t>
      </w:r>
      <w:r>
        <w:rPr>
          <w:noProof/>
        </w:rPr>
        <w:tab/>
      </w:r>
      <w:r w:rsidR="007A561A">
        <w:rPr>
          <w:noProof/>
        </w:rPr>
        <w:fldChar w:fldCharType="begin"/>
      </w:r>
      <w:r>
        <w:rPr>
          <w:noProof/>
        </w:rPr>
        <w:instrText xml:space="preserve"> PAGEREF _Toc274744756 \h </w:instrText>
      </w:r>
      <w:r w:rsidR="007A561A">
        <w:rPr>
          <w:noProof/>
        </w:rPr>
      </w:r>
      <w:r w:rsidR="007A561A">
        <w:rPr>
          <w:noProof/>
        </w:rPr>
        <w:fldChar w:fldCharType="separate"/>
      </w:r>
      <w:r w:rsidR="00114329">
        <w:rPr>
          <w:noProof/>
        </w:rPr>
        <w:t>3</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Reference Materials</w:t>
      </w:r>
      <w:r>
        <w:rPr>
          <w:noProof/>
        </w:rPr>
        <w:tab/>
      </w:r>
      <w:r w:rsidR="007A561A">
        <w:rPr>
          <w:noProof/>
        </w:rPr>
        <w:fldChar w:fldCharType="begin"/>
      </w:r>
      <w:r>
        <w:rPr>
          <w:noProof/>
        </w:rPr>
        <w:instrText xml:space="preserve"> PAGEREF _Toc274744757 \h </w:instrText>
      </w:r>
      <w:r w:rsidR="007A561A">
        <w:rPr>
          <w:noProof/>
        </w:rPr>
      </w:r>
      <w:r w:rsidR="007A561A">
        <w:rPr>
          <w:noProof/>
        </w:rPr>
        <w:fldChar w:fldCharType="separate"/>
      </w:r>
      <w:r w:rsidR="00114329">
        <w:rPr>
          <w:noProof/>
        </w:rPr>
        <w:t>3</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Specific Terms and Acronyms</w:t>
      </w:r>
      <w:r>
        <w:rPr>
          <w:noProof/>
        </w:rPr>
        <w:tab/>
      </w:r>
      <w:r w:rsidR="007A561A">
        <w:rPr>
          <w:noProof/>
        </w:rPr>
        <w:fldChar w:fldCharType="begin"/>
      </w:r>
      <w:r>
        <w:rPr>
          <w:noProof/>
        </w:rPr>
        <w:instrText xml:space="preserve"> PAGEREF _Toc274744758 \h </w:instrText>
      </w:r>
      <w:r w:rsidR="007A561A">
        <w:rPr>
          <w:noProof/>
        </w:rPr>
      </w:r>
      <w:r w:rsidR="007A561A">
        <w:rPr>
          <w:noProof/>
        </w:rPr>
        <w:fldChar w:fldCharType="separate"/>
      </w:r>
      <w:r w:rsidR="00114329">
        <w:rPr>
          <w:noProof/>
        </w:rPr>
        <w:t>3</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User Roles</w:t>
      </w:r>
      <w:r>
        <w:rPr>
          <w:noProof/>
        </w:rPr>
        <w:tab/>
      </w:r>
      <w:r w:rsidR="007A561A">
        <w:rPr>
          <w:noProof/>
        </w:rPr>
        <w:fldChar w:fldCharType="begin"/>
      </w:r>
      <w:r>
        <w:rPr>
          <w:noProof/>
        </w:rPr>
        <w:instrText xml:space="preserve"> PAGEREF _Toc274744759 \h </w:instrText>
      </w:r>
      <w:r w:rsidR="007A561A">
        <w:rPr>
          <w:noProof/>
        </w:rPr>
      </w:r>
      <w:r w:rsidR="007A561A">
        <w:rPr>
          <w:noProof/>
        </w:rPr>
        <w:fldChar w:fldCharType="separate"/>
      </w:r>
      <w:r w:rsidR="00114329">
        <w:rPr>
          <w:noProof/>
        </w:rPr>
        <w:t>4</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Assumptions</w:t>
      </w:r>
      <w:r>
        <w:rPr>
          <w:noProof/>
        </w:rPr>
        <w:tab/>
      </w:r>
      <w:r w:rsidR="007A561A">
        <w:rPr>
          <w:noProof/>
        </w:rPr>
        <w:fldChar w:fldCharType="begin"/>
      </w:r>
      <w:r>
        <w:rPr>
          <w:noProof/>
        </w:rPr>
        <w:instrText xml:space="preserve"> PAGEREF _Toc274744760 \h </w:instrText>
      </w:r>
      <w:r w:rsidR="007A561A">
        <w:rPr>
          <w:noProof/>
        </w:rPr>
      </w:r>
      <w:r w:rsidR="007A561A">
        <w:rPr>
          <w:noProof/>
        </w:rPr>
        <w:fldChar w:fldCharType="separate"/>
      </w:r>
      <w:r w:rsidR="00114329">
        <w:rPr>
          <w:noProof/>
        </w:rPr>
        <w:t>4</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Constraints</w:t>
      </w:r>
      <w:r>
        <w:rPr>
          <w:noProof/>
        </w:rPr>
        <w:tab/>
      </w:r>
      <w:r w:rsidR="007A561A">
        <w:rPr>
          <w:noProof/>
        </w:rPr>
        <w:fldChar w:fldCharType="begin"/>
      </w:r>
      <w:r>
        <w:rPr>
          <w:noProof/>
        </w:rPr>
        <w:instrText xml:space="preserve"> PAGEREF _Toc274744761 \h </w:instrText>
      </w:r>
      <w:r w:rsidR="007A561A">
        <w:rPr>
          <w:noProof/>
        </w:rPr>
      </w:r>
      <w:r w:rsidR="007A561A">
        <w:rPr>
          <w:noProof/>
        </w:rPr>
        <w:fldChar w:fldCharType="separate"/>
      </w:r>
      <w:r w:rsidR="00114329">
        <w:rPr>
          <w:noProof/>
        </w:rPr>
        <w:t>4</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1.7.</w:t>
      </w:r>
      <w:r>
        <w:rPr>
          <w:rFonts w:asciiTheme="minorHAnsi" w:eastAsiaTheme="minorEastAsia" w:hAnsiTheme="minorHAnsi" w:cstheme="minorBidi"/>
          <w:smallCaps w:val="0"/>
          <w:noProof/>
          <w:sz w:val="22"/>
          <w:szCs w:val="22"/>
        </w:rPr>
        <w:tab/>
      </w:r>
      <w:r>
        <w:rPr>
          <w:noProof/>
        </w:rPr>
        <w:t>Dependencies</w:t>
      </w:r>
      <w:r>
        <w:rPr>
          <w:noProof/>
        </w:rPr>
        <w:tab/>
      </w:r>
      <w:r w:rsidR="007A561A">
        <w:rPr>
          <w:noProof/>
        </w:rPr>
        <w:fldChar w:fldCharType="begin"/>
      </w:r>
      <w:r>
        <w:rPr>
          <w:noProof/>
        </w:rPr>
        <w:instrText xml:space="preserve"> PAGEREF _Toc274744762 \h </w:instrText>
      </w:r>
      <w:r w:rsidR="007A561A">
        <w:rPr>
          <w:noProof/>
        </w:rPr>
      </w:r>
      <w:r w:rsidR="007A561A">
        <w:rPr>
          <w:noProof/>
        </w:rPr>
        <w:fldChar w:fldCharType="separate"/>
      </w:r>
      <w:r w:rsidR="00114329">
        <w:rPr>
          <w:noProof/>
        </w:rPr>
        <w:t>4</w:t>
      </w:r>
      <w:r w:rsidR="007A561A">
        <w:rPr>
          <w:noProof/>
        </w:rPr>
        <w:fldChar w:fldCharType="end"/>
      </w:r>
    </w:p>
    <w:p w:rsidR="00FE0BC2" w:rsidRDefault="00FE0BC2">
      <w:pPr>
        <w:pStyle w:val="TOC1"/>
        <w:tabs>
          <w:tab w:val="left" w:pos="440"/>
          <w:tab w:val="right" w:leader="dot" w:pos="9592"/>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Requirements</w:t>
      </w:r>
      <w:r>
        <w:rPr>
          <w:noProof/>
        </w:rPr>
        <w:tab/>
      </w:r>
      <w:r w:rsidR="007A561A">
        <w:rPr>
          <w:noProof/>
        </w:rPr>
        <w:fldChar w:fldCharType="begin"/>
      </w:r>
      <w:r>
        <w:rPr>
          <w:noProof/>
        </w:rPr>
        <w:instrText xml:space="preserve"> PAGEREF _Toc274744763 \h </w:instrText>
      </w:r>
      <w:r w:rsidR="007A561A">
        <w:rPr>
          <w:noProof/>
        </w:rPr>
      </w:r>
      <w:r w:rsidR="007A561A">
        <w:rPr>
          <w:noProof/>
        </w:rPr>
        <w:fldChar w:fldCharType="separate"/>
      </w:r>
      <w:r w:rsidR="00114329">
        <w:rPr>
          <w:noProof/>
        </w:rPr>
        <w:t>5</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Business Requirements</w:t>
      </w:r>
      <w:r>
        <w:rPr>
          <w:noProof/>
        </w:rPr>
        <w:tab/>
      </w:r>
      <w:r w:rsidR="007A561A">
        <w:rPr>
          <w:noProof/>
        </w:rPr>
        <w:fldChar w:fldCharType="begin"/>
      </w:r>
      <w:r>
        <w:rPr>
          <w:noProof/>
        </w:rPr>
        <w:instrText xml:space="preserve"> PAGEREF _Toc274744764 \h </w:instrText>
      </w:r>
      <w:r w:rsidR="007A561A">
        <w:rPr>
          <w:noProof/>
        </w:rPr>
      </w:r>
      <w:r w:rsidR="007A561A">
        <w:rPr>
          <w:noProof/>
        </w:rPr>
        <w:fldChar w:fldCharType="separate"/>
      </w:r>
      <w:r w:rsidR="00114329">
        <w:rPr>
          <w:noProof/>
        </w:rPr>
        <w:t>5</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Features</w:t>
      </w:r>
      <w:r>
        <w:rPr>
          <w:noProof/>
        </w:rPr>
        <w:tab/>
      </w:r>
      <w:r w:rsidR="007A561A">
        <w:rPr>
          <w:noProof/>
        </w:rPr>
        <w:fldChar w:fldCharType="begin"/>
      </w:r>
      <w:r>
        <w:rPr>
          <w:noProof/>
        </w:rPr>
        <w:instrText xml:space="preserve"> PAGEREF _Toc274744765 \h </w:instrText>
      </w:r>
      <w:r w:rsidR="007A561A">
        <w:rPr>
          <w:noProof/>
        </w:rPr>
      </w:r>
      <w:r w:rsidR="007A561A">
        <w:rPr>
          <w:noProof/>
        </w:rPr>
        <w:fldChar w:fldCharType="separate"/>
      </w:r>
      <w:r w:rsidR="00114329">
        <w:rPr>
          <w:noProof/>
        </w:rPr>
        <w:t>5</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User &amp; Functional Requirements</w:t>
      </w:r>
      <w:r>
        <w:rPr>
          <w:noProof/>
        </w:rPr>
        <w:tab/>
      </w:r>
      <w:r w:rsidR="007A561A">
        <w:rPr>
          <w:noProof/>
        </w:rPr>
        <w:fldChar w:fldCharType="begin"/>
      </w:r>
      <w:r>
        <w:rPr>
          <w:noProof/>
        </w:rPr>
        <w:instrText xml:space="preserve"> PAGEREF _Toc274744766 \h </w:instrText>
      </w:r>
      <w:r w:rsidR="007A561A">
        <w:rPr>
          <w:noProof/>
        </w:rPr>
      </w:r>
      <w:r w:rsidR="007A561A">
        <w:rPr>
          <w:noProof/>
        </w:rPr>
        <w:fldChar w:fldCharType="separate"/>
      </w:r>
      <w:r w:rsidR="00114329">
        <w:rPr>
          <w:noProof/>
        </w:rPr>
        <w:t>6</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External Interface Requirements</w:t>
      </w:r>
      <w:r>
        <w:rPr>
          <w:noProof/>
        </w:rPr>
        <w:tab/>
      </w:r>
      <w:r w:rsidR="007A561A">
        <w:rPr>
          <w:noProof/>
        </w:rPr>
        <w:fldChar w:fldCharType="begin"/>
      </w:r>
      <w:r>
        <w:rPr>
          <w:noProof/>
        </w:rPr>
        <w:instrText xml:space="preserve"> PAGEREF _Toc274744767 \h </w:instrText>
      </w:r>
      <w:r w:rsidR="007A561A">
        <w:rPr>
          <w:noProof/>
        </w:rPr>
      </w:r>
      <w:r w:rsidR="007A561A">
        <w:rPr>
          <w:noProof/>
        </w:rPr>
        <w:fldChar w:fldCharType="separate"/>
      </w:r>
      <w:r w:rsidR="00114329">
        <w:rPr>
          <w:noProof/>
        </w:rPr>
        <w:t>11</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Nonfunctional Requirements (Quality Attributes)</w:t>
      </w:r>
      <w:r>
        <w:rPr>
          <w:noProof/>
        </w:rPr>
        <w:tab/>
      </w:r>
      <w:r w:rsidR="007A561A">
        <w:rPr>
          <w:noProof/>
        </w:rPr>
        <w:fldChar w:fldCharType="begin"/>
      </w:r>
      <w:r>
        <w:rPr>
          <w:noProof/>
        </w:rPr>
        <w:instrText xml:space="preserve"> PAGEREF _Toc274744768 \h </w:instrText>
      </w:r>
      <w:r w:rsidR="007A561A">
        <w:rPr>
          <w:noProof/>
        </w:rPr>
      </w:r>
      <w:r w:rsidR="007A561A">
        <w:rPr>
          <w:noProof/>
        </w:rPr>
        <w:fldChar w:fldCharType="separate"/>
      </w:r>
      <w:r w:rsidR="00114329">
        <w:rPr>
          <w:noProof/>
        </w:rPr>
        <w:t>11</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2.6.</w:t>
      </w:r>
      <w:r>
        <w:rPr>
          <w:rFonts w:asciiTheme="minorHAnsi" w:eastAsiaTheme="minorEastAsia" w:hAnsiTheme="minorHAnsi" w:cstheme="minorBidi"/>
          <w:smallCaps w:val="0"/>
          <w:noProof/>
          <w:sz w:val="22"/>
          <w:szCs w:val="22"/>
        </w:rPr>
        <w:tab/>
      </w:r>
      <w:r>
        <w:rPr>
          <w:noProof/>
        </w:rPr>
        <w:t>Common Information</w:t>
      </w:r>
      <w:r>
        <w:rPr>
          <w:noProof/>
        </w:rPr>
        <w:tab/>
      </w:r>
      <w:r w:rsidR="007A561A">
        <w:rPr>
          <w:noProof/>
        </w:rPr>
        <w:fldChar w:fldCharType="begin"/>
      </w:r>
      <w:r>
        <w:rPr>
          <w:noProof/>
        </w:rPr>
        <w:instrText xml:space="preserve"> PAGEREF _Toc274744769 \h </w:instrText>
      </w:r>
      <w:r w:rsidR="007A561A">
        <w:rPr>
          <w:noProof/>
        </w:rPr>
      </w:r>
      <w:r w:rsidR="007A561A">
        <w:rPr>
          <w:noProof/>
        </w:rPr>
        <w:fldChar w:fldCharType="separate"/>
      </w:r>
      <w:r w:rsidR="00114329">
        <w:rPr>
          <w:noProof/>
        </w:rPr>
        <w:t>11</w:t>
      </w:r>
      <w:r w:rsidR="007A561A">
        <w:rPr>
          <w:noProof/>
        </w:rPr>
        <w:fldChar w:fldCharType="end"/>
      </w:r>
    </w:p>
    <w:p w:rsidR="00FE0BC2" w:rsidRDefault="00FE0BC2">
      <w:pPr>
        <w:pStyle w:val="TOC1"/>
        <w:tabs>
          <w:tab w:val="left" w:pos="440"/>
          <w:tab w:val="right" w:leader="dot" w:pos="9592"/>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Appendices</w:t>
      </w:r>
      <w:r>
        <w:rPr>
          <w:noProof/>
        </w:rPr>
        <w:tab/>
      </w:r>
      <w:r w:rsidR="007A561A">
        <w:rPr>
          <w:noProof/>
        </w:rPr>
        <w:fldChar w:fldCharType="begin"/>
      </w:r>
      <w:r>
        <w:rPr>
          <w:noProof/>
        </w:rPr>
        <w:instrText xml:space="preserve"> PAGEREF _Toc274744770 \h </w:instrText>
      </w:r>
      <w:r w:rsidR="007A561A">
        <w:rPr>
          <w:noProof/>
        </w:rPr>
      </w:r>
      <w:r w:rsidR="007A561A">
        <w:rPr>
          <w:noProof/>
        </w:rPr>
        <w:fldChar w:fldCharType="separate"/>
      </w:r>
      <w:r w:rsidR="00114329">
        <w:rPr>
          <w:noProof/>
        </w:rPr>
        <w:t>12</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Revision History</w:t>
      </w:r>
      <w:r>
        <w:rPr>
          <w:noProof/>
        </w:rPr>
        <w:tab/>
      </w:r>
      <w:r w:rsidR="007A561A">
        <w:rPr>
          <w:noProof/>
        </w:rPr>
        <w:fldChar w:fldCharType="begin"/>
      </w:r>
      <w:r>
        <w:rPr>
          <w:noProof/>
        </w:rPr>
        <w:instrText xml:space="preserve"> PAGEREF _Toc274744771 \h </w:instrText>
      </w:r>
      <w:r w:rsidR="007A561A">
        <w:rPr>
          <w:noProof/>
        </w:rPr>
      </w:r>
      <w:r w:rsidR="007A561A">
        <w:rPr>
          <w:noProof/>
        </w:rPr>
        <w:fldChar w:fldCharType="separate"/>
      </w:r>
      <w:r w:rsidR="00114329">
        <w:rPr>
          <w:noProof/>
        </w:rPr>
        <w:t>12</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Validation History</w:t>
      </w:r>
      <w:r>
        <w:rPr>
          <w:noProof/>
        </w:rPr>
        <w:tab/>
      </w:r>
      <w:r w:rsidR="007A561A">
        <w:rPr>
          <w:noProof/>
        </w:rPr>
        <w:fldChar w:fldCharType="begin"/>
      </w:r>
      <w:r>
        <w:rPr>
          <w:noProof/>
        </w:rPr>
        <w:instrText xml:space="preserve"> PAGEREF _Toc274744772 \h </w:instrText>
      </w:r>
      <w:r w:rsidR="007A561A">
        <w:rPr>
          <w:noProof/>
        </w:rPr>
      </w:r>
      <w:r w:rsidR="007A561A">
        <w:rPr>
          <w:noProof/>
        </w:rPr>
        <w:fldChar w:fldCharType="separate"/>
      </w:r>
      <w:r w:rsidR="00114329">
        <w:rPr>
          <w:noProof/>
        </w:rPr>
        <w:t>12</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Requirements Issues</w:t>
      </w:r>
      <w:r>
        <w:rPr>
          <w:noProof/>
        </w:rPr>
        <w:tab/>
      </w:r>
      <w:r w:rsidR="007A561A">
        <w:rPr>
          <w:noProof/>
        </w:rPr>
        <w:fldChar w:fldCharType="begin"/>
      </w:r>
      <w:r>
        <w:rPr>
          <w:noProof/>
        </w:rPr>
        <w:instrText xml:space="preserve"> PAGEREF _Toc274744773 \h </w:instrText>
      </w:r>
      <w:r w:rsidR="007A561A">
        <w:rPr>
          <w:noProof/>
        </w:rPr>
      </w:r>
      <w:r w:rsidR="007A561A">
        <w:rPr>
          <w:noProof/>
        </w:rPr>
        <w:fldChar w:fldCharType="separate"/>
      </w:r>
      <w:r w:rsidR="00114329">
        <w:rPr>
          <w:noProof/>
        </w:rPr>
        <w:t>12</w:t>
      </w:r>
      <w:r w:rsidR="007A561A">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Attachments</w:t>
      </w:r>
      <w:r>
        <w:rPr>
          <w:noProof/>
        </w:rPr>
        <w:tab/>
      </w:r>
      <w:r w:rsidR="007A561A">
        <w:rPr>
          <w:noProof/>
        </w:rPr>
        <w:fldChar w:fldCharType="begin"/>
      </w:r>
      <w:r>
        <w:rPr>
          <w:noProof/>
        </w:rPr>
        <w:instrText xml:space="preserve"> PAGEREF _Toc274744774 \h </w:instrText>
      </w:r>
      <w:r w:rsidR="007A561A">
        <w:rPr>
          <w:noProof/>
        </w:rPr>
      </w:r>
      <w:r w:rsidR="007A561A">
        <w:rPr>
          <w:noProof/>
        </w:rPr>
        <w:fldChar w:fldCharType="separate"/>
      </w:r>
      <w:r w:rsidR="00114329">
        <w:rPr>
          <w:noProof/>
        </w:rPr>
        <w:t>13</w:t>
      </w:r>
      <w:r w:rsidR="007A561A">
        <w:rPr>
          <w:noProof/>
        </w:rPr>
        <w:fldChar w:fldCharType="end"/>
      </w:r>
    </w:p>
    <w:p w:rsidR="001354DA" w:rsidRDefault="007A561A" w:rsidP="001354DA">
      <w:pPr>
        <w:pStyle w:val="BodyText"/>
      </w:pPr>
      <w:r>
        <w:fldChar w:fldCharType="end"/>
      </w:r>
    </w:p>
    <w:p w:rsidR="001354DA" w:rsidRDefault="001354DA" w:rsidP="001354DA">
      <w:pPr>
        <w:pStyle w:val="BodyText"/>
      </w:pPr>
    </w:p>
    <w:p w:rsidR="001354DA" w:rsidRDefault="001354DA" w:rsidP="001354DA">
      <w:pPr>
        <w:sectPr w:rsidR="001354DA" w:rsidSect="001D0029">
          <w:headerReference w:type="even" r:id="rId11"/>
          <w:headerReference w:type="default" r:id="rId12"/>
          <w:footerReference w:type="default" r:id="rId13"/>
          <w:headerReference w:type="first" r:id="rId14"/>
          <w:pgSz w:w="12240" w:h="15840"/>
          <w:pgMar w:top="1440" w:right="1319" w:bottom="1440" w:left="1319" w:header="720" w:footer="720" w:gutter="0"/>
          <w:cols w:space="720"/>
        </w:sectPr>
      </w:pPr>
    </w:p>
    <w:p w:rsidR="001354DA" w:rsidRDefault="001354DA" w:rsidP="001354DA">
      <w:pPr>
        <w:pStyle w:val="Heading1"/>
      </w:pPr>
      <w:bookmarkStart w:id="0" w:name="_Toc274744755"/>
      <w:r>
        <w:lastRenderedPageBreak/>
        <w:t>Introduction</w:t>
      </w:r>
      <w:bookmarkEnd w:id="0"/>
    </w:p>
    <w:p w:rsidR="001354DA" w:rsidRDefault="001354DA" w:rsidP="001354DA">
      <w:pPr>
        <w:pStyle w:val="Heading2"/>
      </w:pPr>
      <w:bookmarkStart w:id="1" w:name="_Toc274744756"/>
      <w:r>
        <w:t>Purpose of this document</w:t>
      </w:r>
      <w:bookmarkEnd w:id="1"/>
    </w:p>
    <w:p w:rsidR="001354DA" w:rsidRDefault="001354DA" w:rsidP="001354DA">
      <w:pPr>
        <w:pStyle w:val="BodyText"/>
      </w:pPr>
      <w:r>
        <w:t>This document contains all requirements for this project.   The project is</w:t>
      </w:r>
      <w:r w:rsidR="00A72CBD">
        <w:t xml:space="preserve"> to</w:t>
      </w:r>
      <w:r>
        <w:t xml:space="preserve"> </w:t>
      </w:r>
      <w:r w:rsidR="00A72CBD">
        <w:t>implement the capability for a user to provide information to an agent as a request for a quote pertaining to one or more products.</w:t>
      </w:r>
    </w:p>
    <w:p w:rsidR="00376761" w:rsidRDefault="00376761" w:rsidP="001354DA">
      <w:pPr>
        <w:pStyle w:val="InstructionalText"/>
        <w:rPr>
          <w:vanish w:val="0"/>
        </w:rPr>
      </w:pPr>
    </w:p>
    <w:p w:rsidR="00376761" w:rsidRDefault="00376761" w:rsidP="00376761">
      <w:pPr>
        <w:pStyle w:val="Heading2"/>
      </w:pPr>
      <w:bookmarkStart w:id="2" w:name="_Toc274744757"/>
      <w:r>
        <w:t>Reference Materials</w:t>
      </w:r>
      <w:bookmarkEnd w:id="2"/>
    </w:p>
    <w:p w:rsidR="00376761" w:rsidRDefault="00376761" w:rsidP="00376761">
      <w:pPr>
        <w:pStyle w:val="BodyText"/>
      </w:pPr>
      <w:r>
        <w:t>There are many other documents that together describe the complete set of requirements for this project.</w:t>
      </w:r>
    </w:p>
    <w:p w:rsidR="00376761" w:rsidRDefault="00376761" w:rsidP="00376761">
      <w:pPr>
        <w:pStyle w:val="InstructionalText"/>
      </w:pPr>
      <w:r>
        <w:t>Other documents such as the Vision, Project Charter, standards, regulations, business process flows, or descriptions of existing functionality to be modified should be named here.  Often there are copies of common information distributed throughout the company.  The definitive source of the information and/or the person who manages the information should be noted so that discrepancies may be quickly resolved with clear authority.</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3780"/>
        <w:gridCol w:w="2790"/>
      </w:tblGrid>
      <w:tr w:rsidR="00376761" w:rsidTr="00026CCD">
        <w:trPr>
          <w:cantSplit/>
          <w:tblHeader/>
        </w:trPr>
        <w:tc>
          <w:tcPr>
            <w:tcW w:w="3150" w:type="dxa"/>
            <w:shd w:val="pct15" w:color="auto" w:fill="FFFFFF"/>
          </w:tcPr>
          <w:p w:rsidR="00376761" w:rsidRDefault="00376761" w:rsidP="00026CCD">
            <w:pPr>
              <w:pStyle w:val="BodyText"/>
            </w:pPr>
            <w:r>
              <w:t>Reference Document Name</w:t>
            </w:r>
          </w:p>
        </w:tc>
        <w:tc>
          <w:tcPr>
            <w:tcW w:w="3780" w:type="dxa"/>
            <w:shd w:val="pct15" w:color="auto" w:fill="FFFFFF"/>
          </w:tcPr>
          <w:p w:rsidR="00376761" w:rsidRDefault="00376761" w:rsidP="00026CCD">
            <w:pPr>
              <w:pStyle w:val="BodyText"/>
            </w:pPr>
            <w:r>
              <w:t>Brief Description</w:t>
            </w:r>
          </w:p>
        </w:tc>
        <w:tc>
          <w:tcPr>
            <w:tcW w:w="2790" w:type="dxa"/>
            <w:shd w:val="pct15" w:color="auto" w:fill="FFFFFF"/>
          </w:tcPr>
          <w:p w:rsidR="00376761" w:rsidRDefault="00376761" w:rsidP="00026CCD">
            <w:pPr>
              <w:pStyle w:val="BodyText"/>
            </w:pPr>
            <w:r>
              <w:t>Location of Definitive Source</w:t>
            </w:r>
          </w:p>
        </w:tc>
      </w:tr>
      <w:tr w:rsidR="00376761" w:rsidTr="00026CCD">
        <w:trPr>
          <w:cantSplit/>
          <w:tblHeader/>
        </w:trPr>
        <w:tc>
          <w:tcPr>
            <w:tcW w:w="3150" w:type="dxa"/>
          </w:tcPr>
          <w:p w:rsidR="00376761" w:rsidRDefault="00A72CBD" w:rsidP="00026CCD">
            <w:pPr>
              <w:pStyle w:val="BodyText"/>
            </w:pPr>
            <w:r>
              <w:t>QRF Field Analysis</w:t>
            </w:r>
          </w:p>
        </w:tc>
        <w:tc>
          <w:tcPr>
            <w:tcW w:w="3780" w:type="dxa"/>
          </w:tcPr>
          <w:p w:rsidR="00376761" w:rsidRDefault="00A72CBD" w:rsidP="002660C9">
            <w:pPr>
              <w:pStyle w:val="BodyText"/>
            </w:pPr>
            <w:r>
              <w:t>Excel spreadsheet identifying the data fields presented as part of the current state Quote Request Form</w:t>
            </w:r>
          </w:p>
        </w:tc>
        <w:tc>
          <w:tcPr>
            <w:tcW w:w="2790" w:type="dxa"/>
          </w:tcPr>
          <w:p w:rsidR="00376761" w:rsidRDefault="007A561A" w:rsidP="00026CCD">
            <w:pPr>
              <w:pStyle w:val="BodyText"/>
            </w:pPr>
            <w:hyperlink r:id="rId15" w:history="1">
              <w:r w:rsidR="005813A7" w:rsidRPr="005813A7">
                <w:rPr>
                  <w:rStyle w:val="Hyperlink"/>
                </w:rPr>
                <w:t>Link</w:t>
              </w:r>
            </w:hyperlink>
          </w:p>
        </w:tc>
      </w:tr>
      <w:tr w:rsidR="00A72CBD" w:rsidTr="00026CCD">
        <w:trPr>
          <w:cantSplit/>
          <w:tblHeader/>
        </w:trPr>
        <w:tc>
          <w:tcPr>
            <w:tcW w:w="3150" w:type="dxa"/>
          </w:tcPr>
          <w:p w:rsidR="00A72CBD" w:rsidRDefault="00B94636" w:rsidP="00026CCD">
            <w:pPr>
              <w:pStyle w:val="BodyText"/>
            </w:pPr>
            <w:r>
              <w:t>Quote Request Forms Process</w:t>
            </w:r>
          </w:p>
        </w:tc>
        <w:tc>
          <w:tcPr>
            <w:tcW w:w="3780" w:type="dxa"/>
          </w:tcPr>
          <w:p w:rsidR="00A72CBD" w:rsidRDefault="00B94636" w:rsidP="002660C9">
            <w:pPr>
              <w:pStyle w:val="BodyText"/>
            </w:pPr>
            <w:r>
              <w:t>Visio workbook with visual models supporting the QRF Process</w:t>
            </w:r>
          </w:p>
          <w:p w:rsidR="00B94636" w:rsidRDefault="00B94636" w:rsidP="00B94636">
            <w:pPr>
              <w:pStyle w:val="BodyText"/>
              <w:numPr>
                <w:ilvl w:val="0"/>
                <w:numId w:val="41"/>
              </w:numPr>
            </w:pPr>
            <w:r>
              <w:t>Context Diagram</w:t>
            </w:r>
          </w:p>
          <w:p w:rsidR="00B94636" w:rsidRDefault="00B94636" w:rsidP="00B94636">
            <w:pPr>
              <w:pStyle w:val="BodyText"/>
              <w:numPr>
                <w:ilvl w:val="0"/>
                <w:numId w:val="41"/>
              </w:numPr>
            </w:pPr>
            <w:r>
              <w:t>Work Flow</w:t>
            </w:r>
          </w:p>
        </w:tc>
        <w:tc>
          <w:tcPr>
            <w:tcW w:w="2790" w:type="dxa"/>
          </w:tcPr>
          <w:p w:rsidR="00A72CBD" w:rsidRDefault="007A561A" w:rsidP="00026CCD">
            <w:pPr>
              <w:pStyle w:val="BodyText"/>
            </w:pPr>
            <w:hyperlink r:id="rId16" w:history="1">
              <w:r w:rsidR="005813A7" w:rsidRPr="005813A7">
                <w:rPr>
                  <w:rStyle w:val="Hyperlink"/>
                </w:rPr>
                <w:t>Link</w:t>
              </w:r>
            </w:hyperlink>
          </w:p>
        </w:tc>
      </w:tr>
    </w:tbl>
    <w:p w:rsidR="00376761" w:rsidRDefault="00376761" w:rsidP="001354DA">
      <w:pPr>
        <w:pStyle w:val="InstructionalText"/>
        <w:rPr>
          <w:vanish w:val="0"/>
        </w:rPr>
      </w:pPr>
    </w:p>
    <w:p w:rsidR="001354DA" w:rsidRDefault="001354DA" w:rsidP="001354DA">
      <w:pPr>
        <w:pStyle w:val="InstructionalText"/>
      </w:pPr>
      <w:r>
        <w:t>This document must establish an agreement between the customer and suppliers on what the system must do.  The contents of this document should endeavor to reduce development effort by reducing redesign due to ambiguous statements.  It should contain enough detail to provide a basis for estimating cost and schedules.  Each version should provide a baseline for verification and validation.  It should facilitate “transfer” of knowledge, commitment, intent and finally transfer of the viable product to the stakeholders.  The final version of this document should accurately and completely describe the final product and serve as a basis for future enhancements.</w:t>
      </w:r>
    </w:p>
    <w:p w:rsidR="001354DA" w:rsidRDefault="001354DA" w:rsidP="001354DA">
      <w:pPr>
        <w:pStyle w:val="InstructionalText"/>
      </w:pPr>
      <w:r>
        <w:t>Both the writer and the reader should strive for these goals in the elicitation, analysis, presentation and validation of this document.  Through baselining, versions of this document should clearly identify all changes.</w:t>
      </w:r>
    </w:p>
    <w:p w:rsidR="001354DA" w:rsidRDefault="001354DA" w:rsidP="001354DA">
      <w:pPr>
        <w:pStyle w:val="Heading2"/>
      </w:pPr>
      <w:bookmarkStart w:id="3" w:name="_Toc64366471"/>
      <w:bookmarkStart w:id="4" w:name="_Toc274744758"/>
      <w:r>
        <w:t>Specific Terms and Acronyms</w:t>
      </w:r>
      <w:bookmarkEnd w:id="3"/>
      <w:bookmarkEnd w:id="4"/>
    </w:p>
    <w:p w:rsidR="001354DA" w:rsidRDefault="001354DA" w:rsidP="00670140">
      <w:pPr>
        <w:pStyle w:val="BodyText"/>
      </w:pPr>
      <w:r>
        <w:t>Terms here are specific to this document.  Refer to “Project Glossary” for a more comprehensive list of terms used in this project.</w:t>
      </w:r>
    </w:p>
    <w:tbl>
      <w:tblPr>
        <w:tblW w:w="9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6740"/>
      </w:tblGrid>
      <w:tr w:rsidR="001354DA" w:rsidTr="00025086">
        <w:trPr>
          <w:cantSplit/>
          <w:tblHeader/>
        </w:trPr>
        <w:tc>
          <w:tcPr>
            <w:tcW w:w="2970" w:type="dxa"/>
            <w:shd w:val="pct15" w:color="auto" w:fill="FFFFFF"/>
          </w:tcPr>
          <w:p w:rsidR="001354DA" w:rsidRDefault="001354DA" w:rsidP="00026CCD">
            <w:pPr>
              <w:pStyle w:val="BodyText"/>
            </w:pPr>
            <w:r>
              <w:t>Term</w:t>
            </w:r>
          </w:p>
        </w:tc>
        <w:tc>
          <w:tcPr>
            <w:tcW w:w="6740" w:type="dxa"/>
            <w:shd w:val="pct15" w:color="auto" w:fill="FFFFFF"/>
          </w:tcPr>
          <w:p w:rsidR="001354DA" w:rsidRDefault="001354DA" w:rsidP="00026CCD">
            <w:pPr>
              <w:pStyle w:val="BodyText"/>
            </w:pPr>
            <w:r>
              <w:t>Description</w:t>
            </w:r>
          </w:p>
        </w:tc>
      </w:tr>
      <w:tr w:rsidR="001354DA" w:rsidTr="00025086">
        <w:trPr>
          <w:cantSplit/>
          <w:tblHeader/>
        </w:trPr>
        <w:tc>
          <w:tcPr>
            <w:tcW w:w="2970" w:type="dxa"/>
          </w:tcPr>
          <w:p w:rsidR="001354DA" w:rsidRDefault="001354DA" w:rsidP="00026CCD">
            <w:pPr>
              <w:pStyle w:val="BodyText"/>
            </w:pPr>
          </w:p>
        </w:tc>
        <w:tc>
          <w:tcPr>
            <w:tcW w:w="6740" w:type="dxa"/>
          </w:tcPr>
          <w:p w:rsidR="001354DA" w:rsidRDefault="001354DA" w:rsidP="00026CCD">
            <w:pPr>
              <w:pStyle w:val="BodyText"/>
            </w:pPr>
          </w:p>
        </w:tc>
      </w:tr>
    </w:tbl>
    <w:p w:rsidR="001354DA" w:rsidRDefault="001354DA" w:rsidP="001354DA">
      <w:pPr>
        <w:pStyle w:val="BodyText"/>
      </w:pPr>
    </w:p>
    <w:p w:rsidR="00025086" w:rsidRDefault="00025086">
      <w:pPr>
        <w:spacing w:after="200" w:line="276" w:lineRule="auto"/>
        <w:rPr>
          <w:rFonts w:ascii="Arial" w:hAnsi="Arial"/>
          <w:b/>
          <w:sz w:val="28"/>
        </w:rPr>
      </w:pPr>
      <w:r>
        <w:br w:type="page"/>
      </w:r>
    </w:p>
    <w:p w:rsidR="001354DA" w:rsidRDefault="001354DA" w:rsidP="001354DA">
      <w:pPr>
        <w:pStyle w:val="Heading2"/>
      </w:pPr>
      <w:bookmarkStart w:id="5" w:name="_Toc274744759"/>
      <w:r>
        <w:lastRenderedPageBreak/>
        <w:t>User Roles</w:t>
      </w:r>
      <w:bookmarkEnd w:id="5"/>
    </w:p>
    <w:p w:rsidR="001354DA" w:rsidRDefault="001354DA" w:rsidP="001354DA">
      <w:pPr>
        <w:pStyle w:val="BodyText"/>
        <w:tabs>
          <w:tab w:val="right" w:pos="9602"/>
        </w:tabs>
      </w:pPr>
      <w:r>
        <w:t xml:space="preserve">This section describes the roles played by various users that interact with the business process or system. </w:t>
      </w:r>
    </w:p>
    <w:p w:rsidR="001354DA" w:rsidRDefault="001354DA" w:rsidP="001354DA">
      <w:pPr>
        <w:pStyle w:val="InstructionalText"/>
      </w:pPr>
      <w:r>
        <w:t>Name and describe the role of kind of user.  If helpful to understanding, list job titles that might play each role. If there are special skills required, outline the steps to acquire the required knowledge.  If authorization is required for certain operations, be sure to create a separate role for the authorized user.  However, this section should not detail the user requirements.  This section is still overview for the first-time reader.</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5130"/>
        <w:gridCol w:w="1620"/>
      </w:tblGrid>
      <w:tr w:rsidR="001354DA" w:rsidTr="00026CCD">
        <w:trPr>
          <w:cantSplit/>
          <w:tblHeader/>
        </w:trPr>
        <w:tc>
          <w:tcPr>
            <w:tcW w:w="2970" w:type="dxa"/>
            <w:shd w:val="pct15" w:color="auto" w:fill="FFFFFF"/>
          </w:tcPr>
          <w:p w:rsidR="001354DA" w:rsidRDefault="001354DA" w:rsidP="00026CCD">
            <w:pPr>
              <w:pStyle w:val="BodyText"/>
            </w:pPr>
            <w:r>
              <w:t>Role</w:t>
            </w:r>
          </w:p>
        </w:tc>
        <w:tc>
          <w:tcPr>
            <w:tcW w:w="5130" w:type="dxa"/>
            <w:shd w:val="pct15" w:color="auto" w:fill="FFFFFF"/>
          </w:tcPr>
          <w:p w:rsidR="001354DA" w:rsidRDefault="001354DA" w:rsidP="00026CCD">
            <w:pPr>
              <w:pStyle w:val="BodyText"/>
            </w:pPr>
            <w:r>
              <w:t xml:space="preserve">Description of Role and Activities Performed </w:t>
            </w:r>
          </w:p>
        </w:tc>
        <w:tc>
          <w:tcPr>
            <w:tcW w:w="1620" w:type="dxa"/>
            <w:shd w:val="pct15" w:color="auto" w:fill="FFFFFF"/>
          </w:tcPr>
          <w:p w:rsidR="001354DA" w:rsidRDefault="001354DA" w:rsidP="00026CCD">
            <w:pPr>
              <w:pStyle w:val="BodyText"/>
            </w:pPr>
            <w:r>
              <w:t>Title(s)</w:t>
            </w:r>
          </w:p>
        </w:tc>
      </w:tr>
      <w:tr w:rsidR="001354DA" w:rsidTr="00026CCD">
        <w:trPr>
          <w:cantSplit/>
          <w:tblHeader/>
        </w:trPr>
        <w:tc>
          <w:tcPr>
            <w:tcW w:w="2970" w:type="dxa"/>
          </w:tcPr>
          <w:p w:rsidR="001354DA" w:rsidRDefault="00B94636" w:rsidP="00780B66">
            <w:pPr>
              <w:pStyle w:val="BodyText"/>
            </w:pPr>
            <w:r>
              <w:t>QRF User</w:t>
            </w:r>
          </w:p>
        </w:tc>
        <w:tc>
          <w:tcPr>
            <w:tcW w:w="5130" w:type="dxa"/>
          </w:tcPr>
          <w:p w:rsidR="001354DA" w:rsidRDefault="00B94636" w:rsidP="00AC4467">
            <w:pPr>
              <w:pStyle w:val="BodyText"/>
            </w:pPr>
            <w:r>
              <w:t>Either an American Family customer or prospect who begins the quote request process from either an Agent Web Site or AmFam.com or other American Family web enabled tool</w:t>
            </w:r>
          </w:p>
        </w:tc>
        <w:tc>
          <w:tcPr>
            <w:tcW w:w="1620" w:type="dxa"/>
          </w:tcPr>
          <w:p w:rsidR="001354DA" w:rsidRDefault="001354DA" w:rsidP="00026CCD">
            <w:pPr>
              <w:pStyle w:val="BodyText"/>
            </w:pPr>
          </w:p>
        </w:tc>
      </w:tr>
      <w:tr w:rsidR="00B94636" w:rsidTr="00026CCD">
        <w:trPr>
          <w:cantSplit/>
          <w:tblHeader/>
        </w:trPr>
        <w:tc>
          <w:tcPr>
            <w:tcW w:w="2970" w:type="dxa"/>
          </w:tcPr>
          <w:p w:rsidR="00B94636" w:rsidRDefault="00B94636" w:rsidP="00780B66">
            <w:pPr>
              <w:pStyle w:val="BodyText"/>
            </w:pPr>
            <w:r>
              <w:t>Agent</w:t>
            </w:r>
          </w:p>
        </w:tc>
        <w:tc>
          <w:tcPr>
            <w:tcW w:w="5130" w:type="dxa"/>
          </w:tcPr>
          <w:p w:rsidR="00B94636" w:rsidRDefault="00B94636" w:rsidP="00AC4467">
            <w:pPr>
              <w:pStyle w:val="BodyText"/>
            </w:pPr>
            <w:r>
              <w:t>An American Family Agent</w:t>
            </w:r>
          </w:p>
        </w:tc>
        <w:tc>
          <w:tcPr>
            <w:tcW w:w="1620" w:type="dxa"/>
          </w:tcPr>
          <w:p w:rsidR="00B94636" w:rsidRDefault="00B94636" w:rsidP="00026CCD">
            <w:pPr>
              <w:pStyle w:val="BodyText"/>
            </w:pPr>
          </w:p>
        </w:tc>
      </w:tr>
      <w:tr w:rsidR="00B94636" w:rsidTr="00026CCD">
        <w:trPr>
          <w:cantSplit/>
          <w:tblHeader/>
        </w:trPr>
        <w:tc>
          <w:tcPr>
            <w:tcW w:w="2970" w:type="dxa"/>
          </w:tcPr>
          <w:p w:rsidR="00B94636" w:rsidRDefault="001F3792" w:rsidP="00780B66">
            <w:pPr>
              <w:pStyle w:val="BodyText"/>
            </w:pPr>
            <w:r>
              <w:t>Sales Tool Administrator</w:t>
            </w:r>
          </w:p>
        </w:tc>
        <w:tc>
          <w:tcPr>
            <w:tcW w:w="5130" w:type="dxa"/>
          </w:tcPr>
          <w:p w:rsidR="00B94636" w:rsidRDefault="00C604E0" w:rsidP="00C604E0">
            <w:pPr>
              <w:pStyle w:val="BodyText"/>
            </w:pPr>
            <w:r>
              <w:t>Product Owner – monitors product usage, oversees QRF process</w:t>
            </w:r>
          </w:p>
        </w:tc>
        <w:tc>
          <w:tcPr>
            <w:tcW w:w="1620" w:type="dxa"/>
          </w:tcPr>
          <w:p w:rsidR="00B94636" w:rsidRDefault="00B94636" w:rsidP="00026CCD">
            <w:pPr>
              <w:pStyle w:val="BodyText"/>
            </w:pPr>
          </w:p>
        </w:tc>
      </w:tr>
    </w:tbl>
    <w:p w:rsidR="001354DA" w:rsidRDefault="001354DA" w:rsidP="001354DA">
      <w:pPr>
        <w:pStyle w:val="Heading2"/>
      </w:pPr>
      <w:bookmarkStart w:id="6" w:name="_Toc274744760"/>
      <w:r>
        <w:t>Assumptions</w:t>
      </w:r>
      <w:bookmarkEnd w:id="6"/>
    </w:p>
    <w:p w:rsidR="001354DA" w:rsidRDefault="001354DA" w:rsidP="001354DA">
      <w:pPr>
        <w:pStyle w:val="BodyText"/>
      </w:pPr>
      <w:r>
        <w:t>Assumptions made while writing requirements are listed below.</w:t>
      </w:r>
    </w:p>
    <w:p w:rsidR="001354DA" w:rsidRDefault="001354DA" w:rsidP="001354DA">
      <w:pPr>
        <w:pStyle w:val="InstructionalText"/>
      </w:pPr>
      <w:r>
        <w:t>Assumption statements are not specific requirements themselves. They help clarify requirements that may be misinterpreted due to different definitions of terms or different opinions about how some business operation flows.  During validation of requirements, assumptions may help discover omitted requirements, highlight project risks, or encourage discussion of various interpretations.  Examples include: technology such as a specific operating system or database; and expectations of the development team.  Linking assumptions to related requirements is optional.</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020"/>
        <w:gridCol w:w="1620"/>
      </w:tblGrid>
      <w:tr w:rsidR="001354DA" w:rsidTr="00026CCD">
        <w:trPr>
          <w:cantSplit/>
          <w:tblHeader/>
        </w:trPr>
        <w:tc>
          <w:tcPr>
            <w:tcW w:w="1080" w:type="dxa"/>
            <w:shd w:val="pct15" w:color="auto" w:fill="FFFFFF"/>
          </w:tcPr>
          <w:p w:rsidR="001354DA" w:rsidRDefault="001354DA" w:rsidP="00026CCD">
            <w:pPr>
              <w:pStyle w:val="BodyText"/>
            </w:pPr>
            <w:r>
              <w:t>ID</w:t>
            </w:r>
          </w:p>
        </w:tc>
        <w:tc>
          <w:tcPr>
            <w:tcW w:w="7020" w:type="dxa"/>
            <w:shd w:val="pct15" w:color="auto" w:fill="FFFFFF"/>
          </w:tcPr>
          <w:p w:rsidR="001354DA" w:rsidRDefault="001354DA" w:rsidP="00026CCD">
            <w:pPr>
              <w:pStyle w:val="BodyText"/>
            </w:pPr>
            <w:r>
              <w:t>Assumption Statement</w:t>
            </w:r>
          </w:p>
        </w:tc>
        <w:tc>
          <w:tcPr>
            <w:tcW w:w="1620" w:type="dxa"/>
            <w:shd w:val="pct15" w:color="auto" w:fill="FFFFFF"/>
          </w:tcPr>
          <w:p w:rsidR="001354DA" w:rsidRDefault="001354DA" w:rsidP="00026CCD">
            <w:pPr>
              <w:pStyle w:val="BodyText"/>
            </w:pPr>
            <w:r>
              <w:t xml:space="preserve">Related Requirement IDs </w:t>
            </w:r>
          </w:p>
        </w:tc>
      </w:tr>
      <w:tr w:rsidR="001354DA" w:rsidTr="00026CCD">
        <w:trPr>
          <w:cantSplit/>
          <w:tblHeader/>
        </w:trPr>
        <w:tc>
          <w:tcPr>
            <w:tcW w:w="1080" w:type="dxa"/>
          </w:tcPr>
          <w:p w:rsidR="001354DA" w:rsidRDefault="005813A7" w:rsidP="00026CCD">
            <w:pPr>
              <w:pStyle w:val="BodyText"/>
            </w:pPr>
            <w:r>
              <w:t>A001</w:t>
            </w:r>
          </w:p>
        </w:tc>
        <w:tc>
          <w:tcPr>
            <w:tcW w:w="7020" w:type="dxa"/>
          </w:tcPr>
          <w:p w:rsidR="001354DA" w:rsidRDefault="005E15C1" w:rsidP="00A707F3">
            <w:pPr>
              <w:pStyle w:val="BodyText"/>
            </w:pPr>
            <w:r>
              <w:t>Chat functionality shall not be accessible from within the QRF tool</w:t>
            </w:r>
          </w:p>
        </w:tc>
        <w:tc>
          <w:tcPr>
            <w:tcW w:w="1620" w:type="dxa"/>
          </w:tcPr>
          <w:p w:rsidR="001354DA" w:rsidRDefault="001354DA" w:rsidP="00026CCD">
            <w:pPr>
              <w:pStyle w:val="BodyText"/>
            </w:pPr>
          </w:p>
        </w:tc>
      </w:tr>
      <w:tr w:rsidR="001354DA" w:rsidTr="00026CCD">
        <w:trPr>
          <w:cantSplit/>
          <w:tblHeader/>
        </w:trPr>
        <w:tc>
          <w:tcPr>
            <w:tcW w:w="1080" w:type="dxa"/>
          </w:tcPr>
          <w:p w:rsidR="001354DA" w:rsidRDefault="0008798E" w:rsidP="00026CCD">
            <w:pPr>
              <w:pStyle w:val="BodyText"/>
            </w:pPr>
            <w:r>
              <w:t>A005</w:t>
            </w:r>
          </w:p>
        </w:tc>
        <w:tc>
          <w:tcPr>
            <w:tcW w:w="7020" w:type="dxa"/>
          </w:tcPr>
          <w:p w:rsidR="001354DA" w:rsidRDefault="0008798E" w:rsidP="00F17590">
            <w:pPr>
              <w:pStyle w:val="BodyText"/>
            </w:pPr>
            <w:r>
              <w:t>Click For Call is out of scope for this project</w:t>
            </w:r>
          </w:p>
        </w:tc>
        <w:tc>
          <w:tcPr>
            <w:tcW w:w="1620" w:type="dxa"/>
          </w:tcPr>
          <w:p w:rsidR="001354DA" w:rsidRDefault="001354DA" w:rsidP="00026CCD">
            <w:pPr>
              <w:pStyle w:val="BodyText"/>
            </w:pPr>
          </w:p>
        </w:tc>
      </w:tr>
    </w:tbl>
    <w:p w:rsidR="001354DA" w:rsidRDefault="001354DA" w:rsidP="001354DA">
      <w:pPr>
        <w:pStyle w:val="BodyText"/>
      </w:pPr>
    </w:p>
    <w:p w:rsidR="001354DA" w:rsidRDefault="001354DA" w:rsidP="001354DA">
      <w:pPr>
        <w:pStyle w:val="Heading2"/>
      </w:pPr>
      <w:bookmarkStart w:id="7" w:name="_Toc274744761"/>
      <w:r>
        <w:t>Constraints</w:t>
      </w:r>
      <w:bookmarkEnd w:id="7"/>
    </w:p>
    <w:p w:rsidR="001354DA" w:rsidRDefault="001354DA" w:rsidP="001354DA">
      <w:pPr>
        <w:pStyle w:val="BodyText"/>
      </w:pPr>
      <w:r>
        <w:t>Requirement constraints are listed below.</w:t>
      </w:r>
    </w:p>
    <w:p w:rsidR="001354DA" w:rsidRDefault="001354DA" w:rsidP="001354DA">
      <w:pPr>
        <w:pStyle w:val="InstructionalText"/>
      </w:pPr>
      <w:r>
        <w:t>This section is often misunderstood.  Pay particular attention to this description.  A constraint is a statement that expresses measurable bounds on the implementation of a system.  It may limit the technology or environment in which the system may be built.  It may list the certain options that may be considered for implementation.  It may describe limitations or conditions that users must work under.  In all cases, a “constraint” is differentiated from business, user and functional requirements in that it does not describe the functionality but rather limits the design or implementation options.  Examples of constraints include: hardware constraints because the software may reside on a server with other applications and compete for resources such as memory, ports, and processor speed; reliability constraints such as how often the system must be backed up or even if hot back such as RAID is required; and “criticality” refers to how long the system would be allowed to be out of operation due to some failure.  These are just a few of the constraints that may make the project a success.  Linking constraints to related requirements is optional.</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020"/>
        <w:gridCol w:w="1620"/>
      </w:tblGrid>
      <w:tr w:rsidR="001354DA" w:rsidTr="00026CCD">
        <w:trPr>
          <w:cantSplit/>
          <w:tblHeader/>
        </w:trPr>
        <w:tc>
          <w:tcPr>
            <w:tcW w:w="1080" w:type="dxa"/>
            <w:shd w:val="pct15" w:color="auto" w:fill="FFFFFF"/>
          </w:tcPr>
          <w:p w:rsidR="001354DA" w:rsidRDefault="001354DA" w:rsidP="00026CCD">
            <w:pPr>
              <w:pStyle w:val="BodyText"/>
            </w:pPr>
            <w:r>
              <w:t>ID</w:t>
            </w:r>
          </w:p>
        </w:tc>
        <w:tc>
          <w:tcPr>
            <w:tcW w:w="7020" w:type="dxa"/>
            <w:shd w:val="pct15" w:color="auto" w:fill="FFFFFF"/>
          </w:tcPr>
          <w:p w:rsidR="001354DA" w:rsidRDefault="001354DA" w:rsidP="00026CCD">
            <w:pPr>
              <w:pStyle w:val="BodyText"/>
            </w:pPr>
            <w:r>
              <w:t>Constraint Statement</w:t>
            </w:r>
          </w:p>
        </w:tc>
        <w:tc>
          <w:tcPr>
            <w:tcW w:w="1620" w:type="dxa"/>
            <w:shd w:val="pct15" w:color="auto" w:fill="FFFFFF"/>
          </w:tcPr>
          <w:p w:rsidR="001354DA" w:rsidRDefault="001354DA" w:rsidP="00026CCD">
            <w:pPr>
              <w:pStyle w:val="BodyText"/>
            </w:pPr>
            <w:r>
              <w:t>Related Requirement IDs</w:t>
            </w:r>
          </w:p>
        </w:tc>
      </w:tr>
      <w:tr w:rsidR="001354DA" w:rsidTr="00026CCD">
        <w:trPr>
          <w:cantSplit/>
          <w:tblHeader/>
        </w:trPr>
        <w:tc>
          <w:tcPr>
            <w:tcW w:w="1080" w:type="dxa"/>
          </w:tcPr>
          <w:p w:rsidR="001354DA" w:rsidRDefault="001354DA" w:rsidP="00026CCD">
            <w:pPr>
              <w:pStyle w:val="BodyText"/>
            </w:pPr>
          </w:p>
        </w:tc>
        <w:tc>
          <w:tcPr>
            <w:tcW w:w="7020" w:type="dxa"/>
          </w:tcPr>
          <w:p w:rsidR="001354DA" w:rsidRDefault="00512469" w:rsidP="003D734E">
            <w:pPr>
              <w:pStyle w:val="BodyText"/>
            </w:pPr>
            <w:r>
              <w:t>Process is to be developed using existing Agent Selection component which provides default functionality which cannot be modified:</w:t>
            </w:r>
          </w:p>
          <w:p w:rsidR="00512469" w:rsidRDefault="00512469" w:rsidP="00512469">
            <w:pPr>
              <w:pStyle w:val="BodyText"/>
              <w:numPr>
                <w:ilvl w:val="0"/>
                <w:numId w:val="47"/>
              </w:numPr>
            </w:pPr>
            <w:r>
              <w:t>Agent Cookie</w:t>
            </w:r>
          </w:p>
          <w:p w:rsidR="00512469" w:rsidRDefault="00512469" w:rsidP="00512469">
            <w:pPr>
              <w:pStyle w:val="BodyText"/>
              <w:numPr>
                <w:ilvl w:val="0"/>
                <w:numId w:val="47"/>
              </w:numPr>
            </w:pPr>
            <w:r>
              <w:t>Assign Agent for Me functionality</w:t>
            </w:r>
          </w:p>
          <w:p w:rsidR="00512469" w:rsidRDefault="00512469" w:rsidP="00512469">
            <w:pPr>
              <w:pStyle w:val="BodyText"/>
              <w:numPr>
                <w:ilvl w:val="0"/>
                <w:numId w:val="47"/>
              </w:numPr>
            </w:pPr>
            <w:r>
              <w:t>Select a New Agent</w:t>
            </w:r>
          </w:p>
          <w:p w:rsidR="00512469" w:rsidRDefault="00512469" w:rsidP="00512469">
            <w:pPr>
              <w:pStyle w:val="BodyText"/>
              <w:numPr>
                <w:ilvl w:val="0"/>
                <w:numId w:val="47"/>
              </w:numPr>
            </w:pPr>
            <w:r>
              <w:t>Search for Agents</w:t>
            </w:r>
          </w:p>
          <w:p w:rsidR="00512469" w:rsidRDefault="00512469" w:rsidP="00512469">
            <w:pPr>
              <w:pStyle w:val="BodyText"/>
              <w:numPr>
                <w:ilvl w:val="0"/>
                <w:numId w:val="47"/>
              </w:numPr>
            </w:pPr>
            <w:r>
              <w:t>?</w:t>
            </w:r>
          </w:p>
        </w:tc>
        <w:tc>
          <w:tcPr>
            <w:tcW w:w="1620" w:type="dxa"/>
          </w:tcPr>
          <w:p w:rsidR="001354DA" w:rsidRDefault="001354DA" w:rsidP="00026CCD">
            <w:pPr>
              <w:pStyle w:val="BodyText"/>
            </w:pPr>
          </w:p>
        </w:tc>
      </w:tr>
    </w:tbl>
    <w:p w:rsidR="001354DA" w:rsidRDefault="001354DA" w:rsidP="001354DA">
      <w:pPr>
        <w:pStyle w:val="Heading2"/>
      </w:pPr>
      <w:bookmarkStart w:id="8" w:name="_Toc274744762"/>
      <w:r>
        <w:t>Dependencies</w:t>
      </w:r>
      <w:bookmarkEnd w:id="8"/>
    </w:p>
    <w:p w:rsidR="001354DA" w:rsidRDefault="001354DA" w:rsidP="001354DA">
      <w:pPr>
        <w:pStyle w:val="BodyText"/>
      </w:pPr>
      <w:r>
        <w:t>Detail any external event, condition, or system that must be in place for a requirement to be valid.  If for example another project is developing some functionality that will be reused by functions within this project, describe the dependency by replacing one of the placeholders below.</w:t>
      </w:r>
    </w:p>
    <w:p w:rsidR="001354DA" w:rsidRDefault="001354DA" w:rsidP="001354DA">
      <w:pPr>
        <w:pStyle w:val="InstructionalText"/>
      </w:pPr>
      <w:r>
        <w:t>Linking dependencies to related requirements is optional.</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020"/>
        <w:gridCol w:w="1620"/>
      </w:tblGrid>
      <w:tr w:rsidR="001354DA" w:rsidTr="00026CCD">
        <w:trPr>
          <w:cantSplit/>
          <w:tblHeader/>
        </w:trPr>
        <w:tc>
          <w:tcPr>
            <w:tcW w:w="1080" w:type="dxa"/>
            <w:shd w:val="pct15" w:color="auto" w:fill="FFFFFF"/>
          </w:tcPr>
          <w:p w:rsidR="001354DA" w:rsidRDefault="001354DA" w:rsidP="00026CCD">
            <w:pPr>
              <w:pStyle w:val="BodyText"/>
            </w:pPr>
            <w:r>
              <w:t>ID</w:t>
            </w:r>
          </w:p>
        </w:tc>
        <w:tc>
          <w:tcPr>
            <w:tcW w:w="7020" w:type="dxa"/>
            <w:shd w:val="pct15" w:color="auto" w:fill="FFFFFF"/>
          </w:tcPr>
          <w:p w:rsidR="001354DA" w:rsidRDefault="001354DA" w:rsidP="00026CCD">
            <w:pPr>
              <w:pStyle w:val="BodyText"/>
            </w:pPr>
            <w:r>
              <w:t>Dependency Statement</w:t>
            </w:r>
          </w:p>
        </w:tc>
        <w:tc>
          <w:tcPr>
            <w:tcW w:w="1620" w:type="dxa"/>
            <w:shd w:val="pct15" w:color="auto" w:fill="FFFFFF"/>
          </w:tcPr>
          <w:p w:rsidR="001354DA" w:rsidRDefault="001354DA" w:rsidP="00026CCD">
            <w:pPr>
              <w:pStyle w:val="BodyText"/>
            </w:pPr>
            <w:r>
              <w:t xml:space="preserve">Related Requirement IDs </w:t>
            </w:r>
          </w:p>
        </w:tc>
      </w:tr>
      <w:tr w:rsidR="001354DA" w:rsidTr="00026CCD">
        <w:trPr>
          <w:cantSplit/>
          <w:tblHeader/>
        </w:trPr>
        <w:tc>
          <w:tcPr>
            <w:tcW w:w="1080" w:type="dxa"/>
          </w:tcPr>
          <w:p w:rsidR="001354DA" w:rsidRDefault="001354DA" w:rsidP="00026CCD">
            <w:pPr>
              <w:pStyle w:val="BodyText"/>
            </w:pPr>
          </w:p>
        </w:tc>
        <w:tc>
          <w:tcPr>
            <w:tcW w:w="7020" w:type="dxa"/>
          </w:tcPr>
          <w:p w:rsidR="001354DA" w:rsidRDefault="001354DA" w:rsidP="00026CCD">
            <w:pPr>
              <w:pStyle w:val="BodyText"/>
            </w:pPr>
          </w:p>
        </w:tc>
        <w:tc>
          <w:tcPr>
            <w:tcW w:w="1620" w:type="dxa"/>
          </w:tcPr>
          <w:p w:rsidR="001354DA" w:rsidRDefault="001354DA" w:rsidP="00026CCD">
            <w:pPr>
              <w:pStyle w:val="BodyText"/>
            </w:pPr>
          </w:p>
        </w:tc>
      </w:tr>
    </w:tbl>
    <w:p w:rsidR="001354DA" w:rsidRDefault="001354DA" w:rsidP="001354DA">
      <w:pPr>
        <w:pStyle w:val="BodyText"/>
      </w:pPr>
    </w:p>
    <w:p w:rsidR="001354DA" w:rsidRDefault="001354DA" w:rsidP="001354DA">
      <w:pPr>
        <w:pStyle w:val="InstructionalText"/>
      </w:pPr>
      <w:r>
        <w:t xml:space="preserve">Assign each rule a unique identifier.  </w:t>
      </w:r>
    </w:p>
    <w:p w:rsidR="001354DA" w:rsidRDefault="001354DA" w:rsidP="001354DA">
      <w:pPr>
        <w:pStyle w:val="InstructionalText"/>
      </w:pPr>
      <w:r>
        <w:t>The “Static or Dynamic” column indicates how likely the rule is to change over time.</w:t>
      </w:r>
    </w:p>
    <w:p w:rsidR="001354DA" w:rsidRDefault="001354DA" w:rsidP="001354DA">
      <w:pPr>
        <w:pStyle w:val="InstructionalText"/>
      </w:pPr>
      <w:r>
        <w:t>Sources of the business rules include corporate and management policies, subject matter experts; documents, and existing software code or database definitions.</w:t>
      </w:r>
    </w:p>
    <w:p w:rsidR="001354DA" w:rsidRDefault="001354DA" w:rsidP="001354DA">
      <w:pPr>
        <w:pStyle w:val="Heading1"/>
      </w:pPr>
      <w:bookmarkStart w:id="9" w:name="_Toc274744763"/>
      <w:r>
        <w:lastRenderedPageBreak/>
        <w:t>Requirements</w:t>
      </w:r>
      <w:bookmarkEnd w:id="9"/>
    </w:p>
    <w:p w:rsidR="001354DA" w:rsidRDefault="001354DA" w:rsidP="001354DA">
      <w:pPr>
        <w:pStyle w:val="InstructionalText"/>
        <w:rPr>
          <w:snapToGrid w:val="0"/>
        </w:rPr>
      </w:pPr>
      <w:r>
        <w:rPr>
          <w:snapToGrid w:val="0"/>
        </w:rPr>
        <w:t>This section should contain all of the requirements to a level of detail sufficient to enable designers to design a system to satisfy those requirements, and testers to validate that the system satisfies those requirements. Throughout this section, every stated requirement should be externally perceivable by users, operators, or other external systems.</w:t>
      </w:r>
    </w:p>
    <w:p w:rsidR="001354DA" w:rsidRDefault="001354DA" w:rsidP="001354DA">
      <w:pPr>
        <w:pStyle w:val="InstructionalText"/>
        <w:rPr>
          <w:snapToGrid w:val="0"/>
        </w:rPr>
      </w:pPr>
      <w:r>
        <w:rPr>
          <w:snapToGrid w:val="0"/>
        </w:rPr>
        <w:t>While completing this section, the writer should consider these suggestions:</w:t>
      </w:r>
    </w:p>
    <w:p w:rsidR="001354DA" w:rsidRDefault="001354DA" w:rsidP="001354DA">
      <w:pPr>
        <w:pStyle w:val="InstructionalText"/>
        <w:rPr>
          <w:snapToGrid w:val="0"/>
        </w:rPr>
      </w:pPr>
      <w:r>
        <w:rPr>
          <w:snapToGrid w:val="0"/>
        </w:rPr>
        <w:t>Each requirement statement must be uniquely identifiable.</w:t>
      </w:r>
    </w:p>
    <w:p w:rsidR="001354DA" w:rsidRDefault="001354DA" w:rsidP="001354DA">
      <w:pPr>
        <w:pStyle w:val="InstructionalText"/>
        <w:rPr>
          <w:snapToGrid w:val="0"/>
        </w:rPr>
      </w:pPr>
      <w:r>
        <w:rPr>
          <w:snapToGrid w:val="0"/>
        </w:rPr>
        <w:t>Every statement must be correct, unambiguous, complete, consistent, verifiable, modifiable, traceable and ranked for importance.</w:t>
      </w:r>
    </w:p>
    <w:p w:rsidR="001354DA" w:rsidRDefault="001354DA" w:rsidP="001354DA">
      <w:pPr>
        <w:pStyle w:val="InstructionalText"/>
        <w:rPr>
          <w:snapToGrid w:val="0"/>
        </w:rPr>
      </w:pPr>
      <w:r>
        <w:rPr>
          <w:snapToGrid w:val="0"/>
        </w:rPr>
        <w:t>Each statement should define a single requirement.</w:t>
      </w:r>
    </w:p>
    <w:p w:rsidR="001354DA" w:rsidRDefault="001354DA" w:rsidP="001354DA">
      <w:pPr>
        <w:pStyle w:val="InstructionalText"/>
        <w:rPr>
          <w:snapToGrid w:val="0"/>
        </w:rPr>
      </w:pPr>
      <w:r>
        <w:rPr>
          <w:snapToGrid w:val="0"/>
        </w:rPr>
        <w:t>The whole of the document should be organized to maximize readability and reference.</w:t>
      </w:r>
    </w:p>
    <w:p w:rsidR="001354DA" w:rsidRDefault="001354DA" w:rsidP="001354DA">
      <w:pPr>
        <w:pStyle w:val="Heading2"/>
      </w:pPr>
      <w:bookmarkStart w:id="10" w:name="_Toc274744764"/>
      <w:r>
        <w:t>Business Requirements</w:t>
      </w:r>
      <w:bookmarkEnd w:id="10"/>
    </w:p>
    <w:p w:rsidR="001354DA" w:rsidRDefault="001354DA" w:rsidP="001354DA">
      <w:pPr>
        <w:pStyle w:val="BodyText"/>
      </w:pPr>
      <w:r>
        <w:t xml:space="preserve">The business requirements identify the reason why the project is being done or what business objective it supports, as well as the benefits to the business.  </w:t>
      </w:r>
    </w:p>
    <w:p w:rsidR="001354DA" w:rsidRDefault="001354DA" w:rsidP="001354DA">
      <w:pPr>
        <w:pStyle w:val="InstructionalText"/>
      </w:pPr>
      <w:r>
        <w:t>Business-level requirements are written from the sponsor’s perspective.  Business requirements are typically documented early in the project life cycle or the planning phase of the project, and are frequently documented in project management deliverables.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8460"/>
      </w:tblGrid>
      <w:tr w:rsidR="001354DA" w:rsidTr="00026CCD">
        <w:tc>
          <w:tcPr>
            <w:tcW w:w="1080" w:type="dxa"/>
            <w:shd w:val="pct15" w:color="auto" w:fill="FFFFFF"/>
          </w:tcPr>
          <w:p w:rsidR="001354DA" w:rsidRDefault="001354DA" w:rsidP="00026CCD">
            <w:pPr>
              <w:pStyle w:val="BodyText"/>
            </w:pPr>
            <w:r>
              <w:t>ID</w:t>
            </w:r>
          </w:p>
        </w:tc>
        <w:tc>
          <w:tcPr>
            <w:tcW w:w="8460" w:type="dxa"/>
            <w:shd w:val="pct15" w:color="auto" w:fill="FFFFFF"/>
          </w:tcPr>
          <w:p w:rsidR="001354DA" w:rsidRDefault="001354DA" w:rsidP="00026CCD">
            <w:pPr>
              <w:pStyle w:val="BodyText"/>
            </w:pPr>
            <w:r>
              <w:t>Business Requirement Statements</w:t>
            </w:r>
          </w:p>
        </w:tc>
      </w:tr>
      <w:tr w:rsidR="001354DA" w:rsidTr="00026CCD">
        <w:tc>
          <w:tcPr>
            <w:tcW w:w="1080" w:type="dxa"/>
          </w:tcPr>
          <w:p w:rsidR="001354DA" w:rsidRDefault="001354DA" w:rsidP="00026CCD">
            <w:pPr>
              <w:pStyle w:val="BodyText"/>
            </w:pPr>
            <w:r>
              <w:t>BR001</w:t>
            </w:r>
          </w:p>
        </w:tc>
        <w:tc>
          <w:tcPr>
            <w:tcW w:w="8460" w:type="dxa"/>
          </w:tcPr>
          <w:p w:rsidR="00B94636" w:rsidRPr="00B94636" w:rsidRDefault="00B94636" w:rsidP="00B94636">
            <w:pPr>
              <w:rPr>
                <w:rFonts w:ascii="Arial" w:hAnsi="Arial"/>
              </w:rPr>
            </w:pPr>
            <w:r w:rsidRPr="00B94636">
              <w:rPr>
                <w:rFonts w:ascii="Arial" w:hAnsi="Arial"/>
              </w:rPr>
              <w:t>The purpose of the Quote Request Form Enhancement project is to:</w:t>
            </w:r>
          </w:p>
          <w:p w:rsidR="00B94636" w:rsidRPr="00B94636" w:rsidRDefault="00B94636" w:rsidP="00B94636">
            <w:pPr>
              <w:rPr>
                <w:rFonts w:ascii="Arial" w:hAnsi="Arial"/>
              </w:rPr>
            </w:pPr>
          </w:p>
          <w:p w:rsidR="00B94636" w:rsidRPr="00B94636" w:rsidRDefault="00B94636" w:rsidP="00B94636">
            <w:pPr>
              <w:numPr>
                <w:ilvl w:val="0"/>
                <w:numId w:val="42"/>
              </w:numPr>
              <w:tabs>
                <w:tab w:val="clear" w:pos="360"/>
                <w:tab w:val="num" w:pos="720"/>
              </w:tabs>
              <w:ind w:left="720" w:hanging="360"/>
              <w:rPr>
                <w:rFonts w:ascii="Arial" w:hAnsi="Arial"/>
              </w:rPr>
            </w:pPr>
            <w:r w:rsidRPr="00B94636">
              <w:rPr>
                <w:rFonts w:ascii="Arial" w:hAnsi="Arial"/>
              </w:rPr>
              <w:t>Enhance the Quote Request Form process to be accessible in either English or Spanish via AmFam.com and Agent Website across PC, Tablet and Mobile operating platforms</w:t>
            </w:r>
          </w:p>
          <w:p w:rsidR="00B94636" w:rsidRDefault="00B94636" w:rsidP="00B94636">
            <w:pPr>
              <w:numPr>
                <w:ilvl w:val="0"/>
                <w:numId w:val="42"/>
              </w:numPr>
              <w:tabs>
                <w:tab w:val="clear" w:pos="360"/>
                <w:tab w:val="num" w:pos="720"/>
              </w:tabs>
              <w:ind w:left="720" w:hanging="360"/>
              <w:rPr>
                <w:rFonts w:ascii="Arial" w:hAnsi="Arial"/>
              </w:rPr>
            </w:pPr>
            <w:r w:rsidRPr="00B94636">
              <w:rPr>
                <w:rFonts w:ascii="Arial" w:hAnsi="Arial"/>
              </w:rPr>
              <w:t>Capture additional user and product specific information</w:t>
            </w:r>
          </w:p>
          <w:p w:rsidR="00B054E5" w:rsidRPr="00B94636" w:rsidRDefault="00B054E5" w:rsidP="00B94636">
            <w:pPr>
              <w:numPr>
                <w:ilvl w:val="0"/>
                <w:numId w:val="42"/>
              </w:numPr>
              <w:tabs>
                <w:tab w:val="clear" w:pos="360"/>
                <w:tab w:val="num" w:pos="720"/>
              </w:tabs>
              <w:ind w:left="720" w:hanging="360"/>
              <w:rPr>
                <w:rFonts w:ascii="Arial" w:hAnsi="Arial"/>
              </w:rPr>
            </w:pPr>
            <w:r>
              <w:rPr>
                <w:rFonts w:ascii="Arial" w:hAnsi="Arial"/>
              </w:rPr>
              <w:t>Provide additional information and cross sell other products</w:t>
            </w:r>
          </w:p>
          <w:p w:rsidR="00B94636" w:rsidRPr="00B94636" w:rsidRDefault="00B94636" w:rsidP="00B94636">
            <w:pPr>
              <w:numPr>
                <w:ilvl w:val="0"/>
                <w:numId w:val="42"/>
              </w:numPr>
              <w:tabs>
                <w:tab w:val="clear" w:pos="360"/>
                <w:tab w:val="num" w:pos="720"/>
              </w:tabs>
              <w:ind w:left="720" w:hanging="360"/>
              <w:rPr>
                <w:rFonts w:ascii="Arial" w:hAnsi="Arial"/>
              </w:rPr>
            </w:pPr>
            <w:r w:rsidRPr="00B94636">
              <w:rPr>
                <w:rFonts w:ascii="Arial" w:hAnsi="Arial"/>
              </w:rPr>
              <w:t xml:space="preserve">Implement reporting capabilities to understand how the QRF is being used and allow for </w:t>
            </w:r>
            <w:r w:rsidR="0008798E">
              <w:rPr>
                <w:rFonts w:ascii="Arial" w:hAnsi="Arial"/>
              </w:rPr>
              <w:t>sales match-</w:t>
            </w:r>
            <w:r w:rsidRPr="00B94636">
              <w:rPr>
                <w:rFonts w:ascii="Arial" w:hAnsi="Arial"/>
              </w:rPr>
              <w:t>back capabilities in the future</w:t>
            </w:r>
          </w:p>
          <w:p w:rsidR="00B94636" w:rsidRPr="00B94636" w:rsidRDefault="00B94636" w:rsidP="00B94636">
            <w:pPr>
              <w:rPr>
                <w:rFonts w:ascii="Arial" w:hAnsi="Arial"/>
              </w:rPr>
            </w:pPr>
          </w:p>
          <w:p w:rsidR="00B94636" w:rsidRPr="00B94636" w:rsidRDefault="00B94636" w:rsidP="00B94636">
            <w:pPr>
              <w:pStyle w:val="BodyText2"/>
              <w:rPr>
                <w:rFonts w:ascii="Arial" w:hAnsi="Arial"/>
              </w:rPr>
            </w:pPr>
            <w:r w:rsidRPr="00B94636">
              <w:rPr>
                <w:rFonts w:ascii="Arial" w:hAnsi="Arial"/>
              </w:rPr>
              <w:t>So that:</w:t>
            </w:r>
          </w:p>
          <w:p w:rsidR="00B94636" w:rsidRPr="00B94636" w:rsidRDefault="00B94636" w:rsidP="00B94636">
            <w:pPr>
              <w:numPr>
                <w:ilvl w:val="0"/>
                <w:numId w:val="42"/>
              </w:numPr>
              <w:tabs>
                <w:tab w:val="clear" w:pos="360"/>
                <w:tab w:val="num" w:pos="720"/>
              </w:tabs>
              <w:ind w:left="720" w:hanging="360"/>
              <w:rPr>
                <w:rFonts w:ascii="Arial" w:hAnsi="Arial"/>
              </w:rPr>
            </w:pPr>
            <w:r w:rsidRPr="00B94636">
              <w:rPr>
                <w:rFonts w:ascii="Arial" w:hAnsi="Arial"/>
              </w:rPr>
              <w:t>Amount of quote requests is increased due to expanded reach and scope</w:t>
            </w:r>
          </w:p>
          <w:p w:rsidR="00B94636" w:rsidRPr="00B94636" w:rsidRDefault="00B94636" w:rsidP="00B94636">
            <w:pPr>
              <w:numPr>
                <w:ilvl w:val="0"/>
                <w:numId w:val="42"/>
              </w:numPr>
              <w:tabs>
                <w:tab w:val="clear" w:pos="360"/>
                <w:tab w:val="num" w:pos="720"/>
              </w:tabs>
              <w:ind w:left="720" w:hanging="360"/>
              <w:rPr>
                <w:rFonts w:ascii="Arial" w:hAnsi="Arial"/>
              </w:rPr>
            </w:pPr>
            <w:r w:rsidRPr="00B94636">
              <w:rPr>
                <w:rFonts w:ascii="Arial" w:hAnsi="Arial"/>
              </w:rPr>
              <w:t>Agents close a greater percentage of leads with the assistance of additional user information</w:t>
            </w:r>
          </w:p>
          <w:p w:rsidR="00B94636" w:rsidRPr="00B94636" w:rsidRDefault="0008798E" w:rsidP="00B94636">
            <w:pPr>
              <w:numPr>
                <w:ilvl w:val="0"/>
                <w:numId w:val="42"/>
              </w:numPr>
              <w:tabs>
                <w:tab w:val="clear" w:pos="360"/>
                <w:tab w:val="num" w:pos="720"/>
              </w:tabs>
              <w:ind w:left="720" w:hanging="360"/>
              <w:rPr>
                <w:rFonts w:ascii="Arial" w:hAnsi="Arial"/>
              </w:rPr>
            </w:pPr>
            <w:r>
              <w:rPr>
                <w:rFonts w:ascii="Arial" w:hAnsi="Arial"/>
              </w:rPr>
              <w:t xml:space="preserve">Leads through quote request form(s) </w:t>
            </w:r>
            <w:r w:rsidR="00B94636" w:rsidRPr="00B94636">
              <w:rPr>
                <w:rFonts w:ascii="Arial" w:hAnsi="Arial"/>
              </w:rPr>
              <w:t xml:space="preserve">can be </w:t>
            </w:r>
            <w:r>
              <w:rPr>
                <w:rFonts w:ascii="Arial" w:hAnsi="Arial"/>
              </w:rPr>
              <w:t>matched-back</w:t>
            </w:r>
            <w:r w:rsidR="00B94636" w:rsidRPr="00B94636">
              <w:rPr>
                <w:rFonts w:ascii="Arial" w:hAnsi="Arial"/>
              </w:rPr>
              <w:t xml:space="preserve"> to new business</w:t>
            </w:r>
          </w:p>
          <w:p w:rsidR="00F16622" w:rsidRDefault="00F16622" w:rsidP="00B94636">
            <w:pPr>
              <w:pStyle w:val="BodyText"/>
              <w:ind w:left="765"/>
            </w:pPr>
          </w:p>
        </w:tc>
      </w:tr>
    </w:tbl>
    <w:p w:rsidR="001354DA" w:rsidRPr="00267C0A" w:rsidRDefault="001354DA" w:rsidP="001354DA">
      <w:pPr>
        <w:pStyle w:val="Heading2"/>
      </w:pPr>
      <w:bookmarkStart w:id="11" w:name="_Toc274744765"/>
      <w:r>
        <w:t>Features</w:t>
      </w:r>
      <w:bookmarkEnd w:id="11"/>
    </w:p>
    <w:p w:rsidR="001354DA" w:rsidRDefault="001354DA" w:rsidP="001354DA">
      <w:pPr>
        <w:pStyle w:val="BodyText"/>
      </w:pPr>
      <w:r>
        <w:t>Features are major services provided by the product or offered by the business.  They are identified early in the project and are composed of logically related functional requirements that provide a capability to the user or enable the satisfaction of a business need.</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470"/>
        <w:gridCol w:w="1170"/>
      </w:tblGrid>
      <w:tr w:rsidR="001354DA" w:rsidTr="00026CCD">
        <w:tc>
          <w:tcPr>
            <w:tcW w:w="1080" w:type="dxa"/>
            <w:shd w:val="pct15" w:color="auto" w:fill="FFFFFF"/>
          </w:tcPr>
          <w:p w:rsidR="001354DA" w:rsidRDefault="001354DA" w:rsidP="00026CCD">
            <w:pPr>
              <w:pStyle w:val="BodyText"/>
            </w:pPr>
            <w:r>
              <w:t>ID</w:t>
            </w:r>
          </w:p>
        </w:tc>
        <w:tc>
          <w:tcPr>
            <w:tcW w:w="7470" w:type="dxa"/>
            <w:shd w:val="pct15" w:color="auto" w:fill="FFFFFF"/>
          </w:tcPr>
          <w:p w:rsidR="001354DA" w:rsidRDefault="001354DA" w:rsidP="00026CCD">
            <w:pPr>
              <w:pStyle w:val="BodyText"/>
            </w:pPr>
            <w:r>
              <w:t>Feature Statements</w:t>
            </w:r>
          </w:p>
        </w:tc>
        <w:tc>
          <w:tcPr>
            <w:tcW w:w="1170" w:type="dxa"/>
            <w:shd w:val="pct15" w:color="auto" w:fill="FFFFFF"/>
          </w:tcPr>
          <w:p w:rsidR="001354DA" w:rsidRDefault="001354DA" w:rsidP="00026CCD">
            <w:pPr>
              <w:pStyle w:val="BodyText"/>
            </w:pPr>
            <w:r>
              <w:t>Priority</w:t>
            </w:r>
          </w:p>
        </w:tc>
      </w:tr>
      <w:tr w:rsidR="008E3921" w:rsidTr="00B23EC1">
        <w:tc>
          <w:tcPr>
            <w:tcW w:w="1080" w:type="dxa"/>
          </w:tcPr>
          <w:p w:rsidR="008E3921" w:rsidRDefault="008E3921" w:rsidP="00B23EC1">
            <w:pPr>
              <w:pStyle w:val="BodyText"/>
            </w:pPr>
          </w:p>
        </w:tc>
        <w:tc>
          <w:tcPr>
            <w:tcW w:w="7470" w:type="dxa"/>
          </w:tcPr>
          <w:p w:rsidR="008E3921" w:rsidRDefault="001F3792" w:rsidP="00C30673">
            <w:pPr>
              <w:pStyle w:val="BodyText"/>
            </w:pPr>
            <w:r>
              <w:t>Dynamic Quote Request Form</w:t>
            </w:r>
          </w:p>
        </w:tc>
        <w:tc>
          <w:tcPr>
            <w:tcW w:w="1170" w:type="dxa"/>
          </w:tcPr>
          <w:p w:rsidR="008E3921" w:rsidRDefault="008E3921" w:rsidP="00026CCD">
            <w:pPr>
              <w:pStyle w:val="BodyText"/>
            </w:pPr>
          </w:p>
        </w:tc>
      </w:tr>
      <w:tr w:rsidR="00B054E5" w:rsidTr="00B23EC1">
        <w:tc>
          <w:tcPr>
            <w:tcW w:w="1080" w:type="dxa"/>
          </w:tcPr>
          <w:p w:rsidR="00B054E5" w:rsidRDefault="00B054E5" w:rsidP="00B23EC1">
            <w:pPr>
              <w:pStyle w:val="BodyText"/>
            </w:pPr>
          </w:p>
        </w:tc>
        <w:tc>
          <w:tcPr>
            <w:tcW w:w="7470" w:type="dxa"/>
          </w:tcPr>
          <w:p w:rsidR="00B054E5" w:rsidRDefault="00B054E5" w:rsidP="00C30673">
            <w:pPr>
              <w:pStyle w:val="BodyText"/>
            </w:pPr>
            <w:r>
              <w:t>Additional Information Bar</w:t>
            </w:r>
          </w:p>
        </w:tc>
        <w:tc>
          <w:tcPr>
            <w:tcW w:w="1170" w:type="dxa"/>
          </w:tcPr>
          <w:p w:rsidR="00B054E5" w:rsidRDefault="00B054E5" w:rsidP="00026CCD">
            <w:pPr>
              <w:pStyle w:val="BodyText"/>
            </w:pPr>
          </w:p>
        </w:tc>
      </w:tr>
      <w:tr w:rsidR="008E3921" w:rsidTr="00B23EC1">
        <w:tc>
          <w:tcPr>
            <w:tcW w:w="1080" w:type="dxa"/>
          </w:tcPr>
          <w:p w:rsidR="008E3921" w:rsidRDefault="008E3921" w:rsidP="00B23EC1">
            <w:pPr>
              <w:pStyle w:val="BodyText"/>
            </w:pPr>
          </w:p>
        </w:tc>
        <w:tc>
          <w:tcPr>
            <w:tcW w:w="7470" w:type="dxa"/>
          </w:tcPr>
          <w:p w:rsidR="008E3921" w:rsidRDefault="005813A7" w:rsidP="00771368">
            <w:pPr>
              <w:pStyle w:val="BodyText"/>
            </w:pPr>
            <w:r>
              <w:t xml:space="preserve">QRF </w:t>
            </w:r>
            <w:r w:rsidR="0005600C">
              <w:t>Notifications</w:t>
            </w:r>
          </w:p>
          <w:p w:rsidR="005813A7" w:rsidRDefault="005813A7" w:rsidP="0005600C">
            <w:pPr>
              <w:pStyle w:val="BodyText"/>
              <w:numPr>
                <w:ilvl w:val="0"/>
                <w:numId w:val="43"/>
              </w:numPr>
            </w:pPr>
            <w:r>
              <w:t>QRF User</w:t>
            </w:r>
          </w:p>
          <w:p w:rsidR="0005600C" w:rsidRDefault="0005600C" w:rsidP="005813A7">
            <w:pPr>
              <w:pStyle w:val="BodyText"/>
              <w:numPr>
                <w:ilvl w:val="1"/>
                <w:numId w:val="43"/>
              </w:numPr>
            </w:pPr>
            <w:r>
              <w:t>Confirmation</w:t>
            </w:r>
          </w:p>
          <w:p w:rsidR="0005600C" w:rsidRDefault="0005600C" w:rsidP="005813A7">
            <w:pPr>
              <w:pStyle w:val="BodyText"/>
              <w:numPr>
                <w:ilvl w:val="1"/>
                <w:numId w:val="43"/>
              </w:numPr>
            </w:pPr>
            <w:r>
              <w:t xml:space="preserve">Abandonment – place in </w:t>
            </w:r>
            <w:r w:rsidR="0008798E">
              <w:t xml:space="preserve">email </w:t>
            </w:r>
            <w:r>
              <w:t>nurture program</w:t>
            </w:r>
          </w:p>
          <w:p w:rsidR="005813A7" w:rsidRDefault="005813A7" w:rsidP="005813A7">
            <w:pPr>
              <w:pStyle w:val="BodyText"/>
              <w:numPr>
                <w:ilvl w:val="0"/>
                <w:numId w:val="43"/>
              </w:numPr>
            </w:pPr>
            <w:r>
              <w:t>Agent</w:t>
            </w:r>
          </w:p>
          <w:p w:rsidR="005813A7" w:rsidRDefault="005813A7" w:rsidP="005813A7">
            <w:pPr>
              <w:pStyle w:val="BodyText"/>
              <w:numPr>
                <w:ilvl w:val="1"/>
                <w:numId w:val="43"/>
              </w:numPr>
            </w:pPr>
            <w:r>
              <w:t>Quote Request Form</w:t>
            </w:r>
            <w:r w:rsidR="0008798E">
              <w:t xml:space="preserve"> Notification</w:t>
            </w:r>
          </w:p>
        </w:tc>
        <w:tc>
          <w:tcPr>
            <w:tcW w:w="1170" w:type="dxa"/>
          </w:tcPr>
          <w:p w:rsidR="008E3921" w:rsidRDefault="008E3921" w:rsidP="00026CCD">
            <w:pPr>
              <w:pStyle w:val="BodyText"/>
            </w:pPr>
          </w:p>
        </w:tc>
      </w:tr>
      <w:tr w:rsidR="00F16622" w:rsidTr="00B23EC1">
        <w:tc>
          <w:tcPr>
            <w:tcW w:w="1080" w:type="dxa"/>
          </w:tcPr>
          <w:p w:rsidR="00F16622" w:rsidRDefault="00F16622" w:rsidP="00B23EC1">
            <w:pPr>
              <w:pStyle w:val="BodyText"/>
            </w:pPr>
          </w:p>
        </w:tc>
        <w:tc>
          <w:tcPr>
            <w:tcW w:w="7470" w:type="dxa"/>
          </w:tcPr>
          <w:p w:rsidR="00F16622" w:rsidRDefault="001F3792" w:rsidP="00FB2204">
            <w:pPr>
              <w:pStyle w:val="BodyText"/>
            </w:pPr>
            <w:r>
              <w:t>Metrics and Reporting</w:t>
            </w:r>
            <w:r w:rsidR="0005600C">
              <w:t xml:space="preserve"> </w:t>
            </w:r>
          </w:p>
        </w:tc>
        <w:tc>
          <w:tcPr>
            <w:tcW w:w="1170" w:type="dxa"/>
          </w:tcPr>
          <w:p w:rsidR="00F16622" w:rsidRDefault="00F16622" w:rsidP="00026CCD">
            <w:pPr>
              <w:pStyle w:val="BodyText"/>
            </w:pPr>
          </w:p>
        </w:tc>
      </w:tr>
      <w:tr w:rsidR="00F16622" w:rsidTr="00B23EC1">
        <w:tc>
          <w:tcPr>
            <w:tcW w:w="1080" w:type="dxa"/>
          </w:tcPr>
          <w:p w:rsidR="00F16622" w:rsidRDefault="00F16622" w:rsidP="00B23EC1">
            <w:pPr>
              <w:pStyle w:val="BodyText"/>
            </w:pPr>
          </w:p>
        </w:tc>
        <w:tc>
          <w:tcPr>
            <w:tcW w:w="7470" w:type="dxa"/>
          </w:tcPr>
          <w:p w:rsidR="00F16622" w:rsidRDefault="00F16622" w:rsidP="00F16622">
            <w:pPr>
              <w:pStyle w:val="BodyText"/>
            </w:pPr>
          </w:p>
        </w:tc>
        <w:tc>
          <w:tcPr>
            <w:tcW w:w="1170" w:type="dxa"/>
          </w:tcPr>
          <w:p w:rsidR="00F16622" w:rsidRDefault="00F16622" w:rsidP="00026CCD">
            <w:pPr>
              <w:pStyle w:val="BodyText"/>
            </w:pPr>
          </w:p>
        </w:tc>
      </w:tr>
      <w:tr w:rsidR="00C547DA" w:rsidTr="00B23EC1">
        <w:tc>
          <w:tcPr>
            <w:tcW w:w="1080" w:type="dxa"/>
          </w:tcPr>
          <w:p w:rsidR="00C547DA" w:rsidRDefault="00C547DA" w:rsidP="00B23EC1">
            <w:pPr>
              <w:pStyle w:val="BodyText"/>
            </w:pPr>
          </w:p>
        </w:tc>
        <w:tc>
          <w:tcPr>
            <w:tcW w:w="7470" w:type="dxa"/>
          </w:tcPr>
          <w:p w:rsidR="00C547DA" w:rsidRDefault="00C547DA" w:rsidP="00F16622">
            <w:pPr>
              <w:pStyle w:val="BodyText"/>
            </w:pPr>
          </w:p>
        </w:tc>
        <w:tc>
          <w:tcPr>
            <w:tcW w:w="1170" w:type="dxa"/>
          </w:tcPr>
          <w:p w:rsidR="00C547DA" w:rsidRDefault="00C547DA" w:rsidP="00026CCD">
            <w:pPr>
              <w:pStyle w:val="BodyText"/>
            </w:pPr>
          </w:p>
        </w:tc>
      </w:tr>
      <w:tr w:rsidR="004A4B35" w:rsidTr="00B23EC1">
        <w:tc>
          <w:tcPr>
            <w:tcW w:w="1080" w:type="dxa"/>
          </w:tcPr>
          <w:p w:rsidR="004A4B35" w:rsidRDefault="004A4B35" w:rsidP="00B23EC1">
            <w:pPr>
              <w:pStyle w:val="BodyText"/>
            </w:pPr>
          </w:p>
        </w:tc>
        <w:tc>
          <w:tcPr>
            <w:tcW w:w="7470" w:type="dxa"/>
          </w:tcPr>
          <w:p w:rsidR="004A4B35" w:rsidRDefault="004A4B35" w:rsidP="00F16622">
            <w:pPr>
              <w:pStyle w:val="BodyText"/>
            </w:pPr>
          </w:p>
        </w:tc>
        <w:tc>
          <w:tcPr>
            <w:tcW w:w="1170" w:type="dxa"/>
          </w:tcPr>
          <w:p w:rsidR="004A4B35" w:rsidRDefault="004A4B35" w:rsidP="00026CCD">
            <w:pPr>
              <w:pStyle w:val="BodyText"/>
            </w:pPr>
          </w:p>
        </w:tc>
      </w:tr>
    </w:tbl>
    <w:p w:rsidR="00DA3F94" w:rsidRDefault="00DA3F94" w:rsidP="00DA3F94">
      <w:pPr>
        <w:rPr>
          <w:rFonts w:ascii="Arial" w:hAnsi="Arial"/>
          <w:sz w:val="28"/>
        </w:rPr>
      </w:pPr>
      <w:r>
        <w:br w:type="page"/>
      </w:r>
    </w:p>
    <w:p w:rsidR="001354DA" w:rsidRPr="00267C0A" w:rsidRDefault="001354DA" w:rsidP="001354DA">
      <w:pPr>
        <w:pStyle w:val="Heading2"/>
      </w:pPr>
      <w:bookmarkStart w:id="12" w:name="_Toc274744766"/>
      <w:r>
        <w:lastRenderedPageBreak/>
        <w:t xml:space="preserve">User </w:t>
      </w:r>
      <w:del w:id="13" w:author="American Family User" w:date="2012-09-18T08:59:00Z">
        <w:r w:rsidR="00975963" w:rsidDel="00AE0545">
          <w:delText xml:space="preserve"> </w:delText>
        </w:r>
      </w:del>
      <w:r w:rsidRPr="00267C0A">
        <w:t>Requirements</w:t>
      </w:r>
      <w:bookmarkEnd w:id="12"/>
    </w:p>
    <w:p w:rsidR="00026CCD" w:rsidRDefault="001354DA" w:rsidP="001354DA">
      <w:pPr>
        <w:pStyle w:val="BodyText"/>
      </w:pPr>
      <w:r>
        <w:t xml:space="preserve">User-level requirements are written from the user role’s perspective.  </w:t>
      </w:r>
    </w:p>
    <w:p w:rsidR="00B87334" w:rsidRDefault="00B87334" w:rsidP="001354DA">
      <w:pPr>
        <w:pStyle w:val="BodyText"/>
      </w:pPr>
    </w:p>
    <w:p w:rsidR="00C82D82" w:rsidRDefault="00F70E94" w:rsidP="00C82D82">
      <w:pPr>
        <w:pStyle w:val="BodyText"/>
      </w:pPr>
      <w:r>
        <w:rPr>
          <w:b/>
          <w:sz w:val="24"/>
          <w:szCs w:val="24"/>
        </w:rPr>
        <w:t xml:space="preserve">2.3.1 </w:t>
      </w:r>
      <w:r w:rsidR="004B30B4">
        <w:rPr>
          <w:b/>
          <w:sz w:val="24"/>
          <w:szCs w:val="24"/>
        </w:rPr>
        <w:t>Dynamic Quote Request Form</w:t>
      </w:r>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6"/>
        <w:gridCol w:w="7204"/>
        <w:gridCol w:w="1374"/>
      </w:tblGrid>
      <w:tr w:rsidR="00E67F36" w:rsidTr="00DC7E05">
        <w:tc>
          <w:tcPr>
            <w:tcW w:w="806" w:type="dxa"/>
            <w:tcBorders>
              <w:bottom w:val="single" w:sz="4" w:space="0" w:color="auto"/>
            </w:tcBorders>
            <w:shd w:val="clear" w:color="auto" w:fill="D9D9D9" w:themeFill="background1" w:themeFillShade="D9"/>
            <w:vAlign w:val="center"/>
          </w:tcPr>
          <w:p w:rsidR="00E67F36" w:rsidRPr="00DA3F94" w:rsidRDefault="00E67F36" w:rsidP="00FB2204">
            <w:pPr>
              <w:pStyle w:val="BodyText"/>
              <w:rPr>
                <w:b/>
              </w:rPr>
            </w:pPr>
            <w:r w:rsidRPr="00DA3F94">
              <w:rPr>
                <w:b/>
              </w:rPr>
              <w:t>ID</w:t>
            </w:r>
          </w:p>
        </w:tc>
        <w:tc>
          <w:tcPr>
            <w:tcW w:w="7204" w:type="dxa"/>
            <w:tcBorders>
              <w:bottom w:val="single" w:sz="4" w:space="0" w:color="auto"/>
            </w:tcBorders>
            <w:shd w:val="clear" w:color="auto" w:fill="D9D9D9" w:themeFill="background1" w:themeFillShade="D9"/>
            <w:vAlign w:val="bottom"/>
          </w:tcPr>
          <w:p w:rsidR="00E67F36" w:rsidRPr="00DA3F94" w:rsidRDefault="00E67F36" w:rsidP="00DA3F94">
            <w:pPr>
              <w:pStyle w:val="BodyText"/>
              <w:rPr>
                <w:b/>
              </w:rPr>
            </w:pPr>
            <w:r w:rsidRPr="00DA3F94">
              <w:rPr>
                <w:b/>
              </w:rPr>
              <w:t xml:space="preserve">Requirement </w:t>
            </w:r>
          </w:p>
        </w:tc>
        <w:tc>
          <w:tcPr>
            <w:tcW w:w="1374" w:type="dxa"/>
            <w:tcBorders>
              <w:bottom w:val="single" w:sz="4" w:space="0" w:color="auto"/>
            </w:tcBorders>
            <w:shd w:val="clear" w:color="auto" w:fill="D9D9D9" w:themeFill="background1" w:themeFillShade="D9"/>
            <w:vAlign w:val="bottom"/>
          </w:tcPr>
          <w:p w:rsidR="00E67F36" w:rsidRPr="00DA3F94" w:rsidRDefault="00C32737" w:rsidP="00DA3F94">
            <w:pPr>
              <w:pStyle w:val="BodyText"/>
              <w:rPr>
                <w:b/>
              </w:rPr>
            </w:pPr>
            <w:r>
              <w:rPr>
                <w:b/>
              </w:rPr>
              <w:t xml:space="preserve"> </w:t>
            </w:r>
          </w:p>
        </w:tc>
      </w:tr>
      <w:tr w:rsidR="00501770" w:rsidTr="00DC7E05">
        <w:tc>
          <w:tcPr>
            <w:tcW w:w="806" w:type="dxa"/>
            <w:tcBorders>
              <w:bottom w:val="single" w:sz="4" w:space="0" w:color="auto"/>
            </w:tcBorders>
            <w:shd w:val="clear" w:color="auto" w:fill="EEECE1" w:themeFill="background2"/>
          </w:tcPr>
          <w:p w:rsidR="00501770" w:rsidRPr="004B30B4" w:rsidRDefault="005813A7" w:rsidP="00FB2204">
            <w:pPr>
              <w:pStyle w:val="BodyText"/>
              <w:rPr>
                <w:b/>
              </w:rPr>
            </w:pPr>
            <w:r>
              <w:rPr>
                <w:b/>
              </w:rPr>
              <w:t>U1001</w:t>
            </w:r>
          </w:p>
        </w:tc>
        <w:tc>
          <w:tcPr>
            <w:tcW w:w="7204" w:type="dxa"/>
            <w:tcBorders>
              <w:bottom w:val="single" w:sz="4" w:space="0" w:color="auto"/>
            </w:tcBorders>
            <w:shd w:val="clear" w:color="auto" w:fill="EEECE1" w:themeFill="background2"/>
          </w:tcPr>
          <w:p w:rsidR="00501770" w:rsidRPr="004B30B4" w:rsidRDefault="004B30B4" w:rsidP="004B30B4">
            <w:pPr>
              <w:pStyle w:val="BodyText"/>
              <w:rPr>
                <w:b/>
              </w:rPr>
            </w:pPr>
            <w:r w:rsidRPr="004B30B4">
              <w:rPr>
                <w:b/>
              </w:rPr>
              <w:t xml:space="preserve">The </w:t>
            </w:r>
            <w:r w:rsidRPr="004B30B4">
              <w:rPr>
                <w:b/>
                <w:i/>
              </w:rPr>
              <w:t>AmFam.com</w:t>
            </w:r>
            <w:r w:rsidRPr="004B30B4">
              <w:rPr>
                <w:b/>
              </w:rPr>
              <w:t xml:space="preserve"> or </w:t>
            </w:r>
            <w:r w:rsidRPr="004B30B4">
              <w:rPr>
                <w:b/>
                <w:i/>
              </w:rPr>
              <w:t>Agent Website</w:t>
            </w:r>
            <w:r w:rsidRPr="004B30B4">
              <w:rPr>
                <w:b/>
              </w:rPr>
              <w:t xml:space="preserve"> visitor shall be able initiate a Quote Request</w:t>
            </w:r>
            <w:r>
              <w:rPr>
                <w:b/>
              </w:rPr>
              <w:t xml:space="preserve"> </w:t>
            </w:r>
            <w:r w:rsidRPr="004B30B4">
              <w:rPr>
                <w:b/>
              </w:rPr>
              <w:t>Form</w:t>
            </w:r>
          </w:p>
        </w:tc>
        <w:tc>
          <w:tcPr>
            <w:tcW w:w="1374" w:type="dxa"/>
            <w:shd w:val="clear" w:color="auto" w:fill="EEECE1" w:themeFill="background2"/>
          </w:tcPr>
          <w:p w:rsidR="00501770" w:rsidRPr="004B30B4" w:rsidRDefault="00501770" w:rsidP="00026CCD">
            <w:pPr>
              <w:pStyle w:val="BodyText"/>
              <w:rPr>
                <w:b/>
              </w:rPr>
            </w:pPr>
          </w:p>
        </w:tc>
      </w:tr>
      <w:tr w:rsidR="00E67F36" w:rsidTr="00DC7E05">
        <w:tc>
          <w:tcPr>
            <w:tcW w:w="806" w:type="dxa"/>
            <w:shd w:val="clear" w:color="auto" w:fill="auto"/>
          </w:tcPr>
          <w:p w:rsidR="00E67F36" w:rsidRPr="00C32737" w:rsidRDefault="00E67F36" w:rsidP="00FB2204">
            <w:pPr>
              <w:pStyle w:val="BodyText"/>
              <w:rPr>
                <w:b/>
              </w:rPr>
            </w:pPr>
          </w:p>
        </w:tc>
        <w:tc>
          <w:tcPr>
            <w:tcW w:w="7204" w:type="dxa"/>
            <w:shd w:val="clear" w:color="auto" w:fill="auto"/>
          </w:tcPr>
          <w:p w:rsidR="00512E53" w:rsidRPr="00B528F2" w:rsidRDefault="004B30B4" w:rsidP="00F16622">
            <w:pPr>
              <w:pStyle w:val="BodyText"/>
            </w:pPr>
            <w:r>
              <w:t>The system shall provide a function which when selected initiates the Quote Request Form (QRF) process</w:t>
            </w:r>
          </w:p>
        </w:tc>
        <w:tc>
          <w:tcPr>
            <w:tcW w:w="1374" w:type="dxa"/>
            <w:shd w:val="clear" w:color="auto" w:fill="auto"/>
          </w:tcPr>
          <w:p w:rsidR="00E67F36" w:rsidRPr="008A68C4" w:rsidRDefault="00E67F36" w:rsidP="00026CCD">
            <w:pPr>
              <w:pStyle w:val="BodyText"/>
            </w:pPr>
          </w:p>
        </w:tc>
      </w:tr>
      <w:tr w:rsidR="001C5EEB" w:rsidTr="00DC7E05">
        <w:tc>
          <w:tcPr>
            <w:tcW w:w="806" w:type="dxa"/>
            <w:shd w:val="clear" w:color="auto" w:fill="auto"/>
          </w:tcPr>
          <w:p w:rsidR="001C5EEB" w:rsidRPr="004B30B4" w:rsidRDefault="001C5EEB" w:rsidP="00EA06FA">
            <w:pPr>
              <w:pStyle w:val="BodyText"/>
            </w:pPr>
          </w:p>
        </w:tc>
        <w:tc>
          <w:tcPr>
            <w:tcW w:w="7204" w:type="dxa"/>
            <w:shd w:val="clear" w:color="auto" w:fill="auto"/>
          </w:tcPr>
          <w:p w:rsidR="001C5EEB" w:rsidRPr="004B30B4" w:rsidRDefault="004B30B4" w:rsidP="004B30B4">
            <w:pPr>
              <w:pStyle w:val="BodyText"/>
            </w:pPr>
            <w:r w:rsidRPr="004B30B4">
              <w:t xml:space="preserve">The system shall determine the language version of the QRF process to initiate </w:t>
            </w:r>
            <w:r w:rsidRPr="004B30B4">
              <w:rPr>
                <w:highlight w:val="yellow"/>
              </w:rPr>
              <w:t>based on the URL of the request</w:t>
            </w:r>
          </w:p>
        </w:tc>
        <w:tc>
          <w:tcPr>
            <w:tcW w:w="1374" w:type="dxa"/>
            <w:shd w:val="clear" w:color="auto" w:fill="auto"/>
          </w:tcPr>
          <w:p w:rsidR="001C5EEB" w:rsidRPr="004B30B4" w:rsidRDefault="001C5EEB" w:rsidP="00026CCD">
            <w:pPr>
              <w:pStyle w:val="BodyText"/>
            </w:pPr>
          </w:p>
        </w:tc>
      </w:tr>
      <w:tr w:rsidR="00E67F36" w:rsidTr="00DC7E05">
        <w:tc>
          <w:tcPr>
            <w:tcW w:w="806" w:type="dxa"/>
            <w:shd w:val="clear" w:color="auto" w:fill="auto"/>
          </w:tcPr>
          <w:p w:rsidR="00E67F36" w:rsidRPr="00C32737" w:rsidRDefault="00E67F36" w:rsidP="00EA06FA">
            <w:pPr>
              <w:pStyle w:val="BodyText"/>
              <w:rPr>
                <w:b/>
              </w:rPr>
            </w:pPr>
          </w:p>
        </w:tc>
        <w:tc>
          <w:tcPr>
            <w:tcW w:w="7204" w:type="dxa"/>
            <w:shd w:val="clear" w:color="auto" w:fill="auto"/>
          </w:tcPr>
          <w:p w:rsidR="00B8617B" w:rsidRPr="00B528F2" w:rsidRDefault="004B30B4" w:rsidP="00A52381">
            <w:pPr>
              <w:pStyle w:val="BodyText"/>
            </w:pPr>
            <w:r>
              <w:t>The system shall determine the device type the visitor is using to access the QRF process</w:t>
            </w:r>
          </w:p>
        </w:tc>
        <w:tc>
          <w:tcPr>
            <w:tcW w:w="1374" w:type="dxa"/>
            <w:shd w:val="clear" w:color="auto" w:fill="auto"/>
          </w:tcPr>
          <w:p w:rsidR="00E67F36" w:rsidRPr="008A68C4" w:rsidRDefault="00E67F36" w:rsidP="00026CCD">
            <w:pPr>
              <w:pStyle w:val="BodyText"/>
            </w:pPr>
          </w:p>
        </w:tc>
      </w:tr>
      <w:tr w:rsidR="00DF72BE" w:rsidTr="00DC7E05">
        <w:tc>
          <w:tcPr>
            <w:tcW w:w="806" w:type="dxa"/>
            <w:tcBorders>
              <w:bottom w:val="single" w:sz="4" w:space="0" w:color="auto"/>
            </w:tcBorders>
            <w:shd w:val="clear" w:color="auto" w:fill="auto"/>
          </w:tcPr>
          <w:p w:rsidR="00DF72BE" w:rsidRPr="00C32737" w:rsidRDefault="00DF72BE" w:rsidP="00DF72BE">
            <w:pPr>
              <w:pStyle w:val="BodyText"/>
              <w:rPr>
                <w:b/>
              </w:rPr>
            </w:pPr>
          </w:p>
        </w:tc>
        <w:tc>
          <w:tcPr>
            <w:tcW w:w="7204" w:type="dxa"/>
            <w:tcBorders>
              <w:bottom w:val="single" w:sz="4" w:space="0" w:color="auto"/>
            </w:tcBorders>
            <w:shd w:val="clear" w:color="auto" w:fill="auto"/>
          </w:tcPr>
          <w:p w:rsidR="00EE3954" w:rsidRPr="00B528F2" w:rsidRDefault="004B30B4" w:rsidP="00DF72BE">
            <w:pPr>
              <w:pStyle w:val="BodyText"/>
            </w:pPr>
            <w:r>
              <w:t xml:space="preserve">The system shall serve the QRF process based on the </w:t>
            </w:r>
            <w:r w:rsidR="007D63C7">
              <w:t>language version and device type</w:t>
            </w:r>
          </w:p>
        </w:tc>
        <w:tc>
          <w:tcPr>
            <w:tcW w:w="1374" w:type="dxa"/>
            <w:tcBorders>
              <w:bottom w:val="single" w:sz="4" w:space="0" w:color="auto"/>
            </w:tcBorders>
            <w:shd w:val="clear" w:color="auto" w:fill="auto"/>
          </w:tcPr>
          <w:p w:rsidR="00DF72BE" w:rsidRPr="00DF72BE" w:rsidRDefault="00DF72BE" w:rsidP="00DF72BE">
            <w:pPr>
              <w:pStyle w:val="BodyText"/>
              <w:rPr>
                <w:b/>
              </w:rPr>
            </w:pPr>
          </w:p>
        </w:tc>
      </w:tr>
      <w:tr w:rsidR="00FB6C4D" w:rsidTr="00DC7E05">
        <w:tc>
          <w:tcPr>
            <w:tcW w:w="806" w:type="dxa"/>
            <w:tcBorders>
              <w:bottom w:val="single" w:sz="4" w:space="0" w:color="auto"/>
            </w:tcBorders>
            <w:shd w:val="clear" w:color="auto" w:fill="auto"/>
          </w:tcPr>
          <w:p w:rsidR="00FB6C4D" w:rsidRPr="00C32737" w:rsidRDefault="00FB6C4D" w:rsidP="00DF72BE">
            <w:pPr>
              <w:pStyle w:val="BodyText"/>
              <w:rPr>
                <w:b/>
              </w:rPr>
            </w:pPr>
          </w:p>
        </w:tc>
        <w:tc>
          <w:tcPr>
            <w:tcW w:w="7204" w:type="dxa"/>
            <w:tcBorders>
              <w:bottom w:val="single" w:sz="4" w:space="0" w:color="auto"/>
            </w:tcBorders>
            <w:shd w:val="clear" w:color="auto" w:fill="auto"/>
          </w:tcPr>
          <w:p w:rsidR="00FB6C4D" w:rsidRDefault="00FB6C4D" w:rsidP="00DF72BE">
            <w:pPr>
              <w:pStyle w:val="BodyText"/>
            </w:pPr>
            <w:r>
              <w:t xml:space="preserve">The system shall generate a unique identifier to associate to the new Quote Request Form </w:t>
            </w:r>
          </w:p>
        </w:tc>
        <w:tc>
          <w:tcPr>
            <w:tcW w:w="1374" w:type="dxa"/>
            <w:tcBorders>
              <w:bottom w:val="single" w:sz="4" w:space="0" w:color="auto"/>
            </w:tcBorders>
            <w:shd w:val="clear" w:color="auto" w:fill="auto"/>
          </w:tcPr>
          <w:p w:rsidR="00FB6C4D" w:rsidRPr="00DF72BE" w:rsidRDefault="00FB6C4D" w:rsidP="00DF72BE">
            <w:pPr>
              <w:pStyle w:val="BodyText"/>
              <w:rPr>
                <w:b/>
              </w:rPr>
            </w:pPr>
          </w:p>
        </w:tc>
      </w:tr>
      <w:tr w:rsidR="00F758AF" w:rsidTr="00DC7E05">
        <w:tc>
          <w:tcPr>
            <w:tcW w:w="806" w:type="dxa"/>
            <w:tcBorders>
              <w:bottom w:val="single" w:sz="4" w:space="0" w:color="auto"/>
            </w:tcBorders>
            <w:shd w:val="clear" w:color="auto" w:fill="auto"/>
          </w:tcPr>
          <w:p w:rsidR="00F758AF" w:rsidRPr="00C32737" w:rsidRDefault="00F758AF" w:rsidP="00DF72BE">
            <w:pPr>
              <w:pStyle w:val="BodyText"/>
              <w:rPr>
                <w:b/>
              </w:rPr>
            </w:pPr>
          </w:p>
        </w:tc>
        <w:tc>
          <w:tcPr>
            <w:tcW w:w="7204" w:type="dxa"/>
            <w:tcBorders>
              <w:bottom w:val="single" w:sz="4" w:space="0" w:color="auto"/>
            </w:tcBorders>
            <w:shd w:val="clear" w:color="auto" w:fill="auto"/>
          </w:tcPr>
          <w:p w:rsidR="00F758AF" w:rsidRDefault="00F758AF" w:rsidP="00DF72BE">
            <w:pPr>
              <w:pStyle w:val="BodyText"/>
            </w:pPr>
            <w:r>
              <w:t xml:space="preserve">The system shall capture the location of </w:t>
            </w:r>
            <w:proofErr w:type="spellStart"/>
            <w:r>
              <w:t>orgin</w:t>
            </w:r>
            <w:proofErr w:type="spellEnd"/>
            <w:r>
              <w:t xml:space="preserve"> (Agent Website, AmFam.com)</w:t>
            </w:r>
          </w:p>
        </w:tc>
        <w:tc>
          <w:tcPr>
            <w:tcW w:w="1374" w:type="dxa"/>
            <w:tcBorders>
              <w:bottom w:val="single" w:sz="4" w:space="0" w:color="auto"/>
            </w:tcBorders>
            <w:shd w:val="clear" w:color="auto" w:fill="auto"/>
          </w:tcPr>
          <w:p w:rsidR="00F758AF" w:rsidRPr="00DF72BE" w:rsidRDefault="00F758AF" w:rsidP="00DF72BE">
            <w:pPr>
              <w:pStyle w:val="BodyText"/>
              <w:rPr>
                <w:b/>
              </w:rPr>
            </w:pPr>
          </w:p>
        </w:tc>
      </w:tr>
      <w:tr w:rsidR="00DF72BE" w:rsidTr="00DC7E05">
        <w:tc>
          <w:tcPr>
            <w:tcW w:w="806" w:type="dxa"/>
            <w:shd w:val="clear" w:color="auto" w:fill="EEECE1" w:themeFill="background2"/>
          </w:tcPr>
          <w:p w:rsidR="00DF72BE" w:rsidRPr="00C32737" w:rsidRDefault="005813A7" w:rsidP="00901F53">
            <w:pPr>
              <w:pStyle w:val="BodyText"/>
              <w:rPr>
                <w:b/>
              </w:rPr>
            </w:pPr>
            <w:r>
              <w:rPr>
                <w:b/>
              </w:rPr>
              <w:t>U1005</w:t>
            </w:r>
          </w:p>
        </w:tc>
        <w:tc>
          <w:tcPr>
            <w:tcW w:w="7204" w:type="dxa"/>
            <w:shd w:val="clear" w:color="auto" w:fill="EEECE1" w:themeFill="background2"/>
          </w:tcPr>
          <w:p w:rsidR="00C32737" w:rsidRPr="007D63C7" w:rsidRDefault="007D63C7" w:rsidP="006B3148">
            <w:pPr>
              <w:pStyle w:val="BodyText"/>
              <w:rPr>
                <w:b/>
              </w:rPr>
            </w:pPr>
            <w:r w:rsidRPr="007D63C7">
              <w:rPr>
                <w:b/>
              </w:rPr>
              <w:t>The QRF User shall be required to provide:</w:t>
            </w:r>
          </w:p>
          <w:p w:rsidR="007D63C7" w:rsidRPr="007D63C7" w:rsidRDefault="007D63C7" w:rsidP="007D63C7">
            <w:pPr>
              <w:pStyle w:val="BodyText"/>
              <w:numPr>
                <w:ilvl w:val="0"/>
                <w:numId w:val="44"/>
              </w:numPr>
              <w:rPr>
                <w:b/>
              </w:rPr>
            </w:pPr>
            <w:r w:rsidRPr="007D63C7">
              <w:rPr>
                <w:b/>
              </w:rPr>
              <w:t>Provide Personal Information</w:t>
            </w:r>
          </w:p>
          <w:tbl>
            <w:tblPr>
              <w:tblW w:w="8140" w:type="dxa"/>
              <w:tblLayout w:type="fixed"/>
              <w:tblLook w:val="04A0"/>
            </w:tblPr>
            <w:tblGrid>
              <w:gridCol w:w="2100"/>
              <w:gridCol w:w="1280"/>
              <w:gridCol w:w="4760"/>
            </w:tblGrid>
            <w:tr w:rsidR="007D63C7" w:rsidRPr="007D63C7" w:rsidTr="00DC7E05">
              <w:trPr>
                <w:trHeight w:val="300"/>
              </w:trPr>
              <w:tc>
                <w:tcPr>
                  <w:tcW w:w="2100" w:type="dxa"/>
                  <w:tcBorders>
                    <w:top w:val="nil"/>
                    <w:left w:val="nil"/>
                    <w:bottom w:val="single" w:sz="4" w:space="0" w:color="auto"/>
                    <w:right w:val="single" w:sz="4" w:space="0" w:color="auto"/>
                  </w:tcBorders>
                  <w:shd w:val="clear" w:color="000000" w:fill="D99795"/>
                  <w:noWrap/>
                  <w:hideMark/>
                </w:tcPr>
                <w:p w:rsidR="007D63C7" w:rsidRPr="007D63C7" w:rsidRDefault="007D63C7" w:rsidP="007D63C7">
                  <w:pPr>
                    <w:jc w:val="both"/>
                    <w:rPr>
                      <w:rFonts w:ascii="Arial" w:hAnsi="Arial"/>
                      <w:b/>
                    </w:rPr>
                  </w:pPr>
                  <w:r w:rsidRPr="007D63C7">
                    <w:rPr>
                      <w:rFonts w:ascii="Arial" w:hAnsi="Arial"/>
                      <w:b/>
                    </w:rPr>
                    <w:t>Fields</w:t>
                  </w:r>
                </w:p>
              </w:tc>
              <w:tc>
                <w:tcPr>
                  <w:tcW w:w="1280" w:type="dxa"/>
                  <w:tcBorders>
                    <w:top w:val="nil"/>
                    <w:left w:val="nil"/>
                    <w:bottom w:val="single" w:sz="4" w:space="0" w:color="auto"/>
                    <w:right w:val="nil"/>
                  </w:tcBorders>
                  <w:shd w:val="clear" w:color="000000" w:fill="D99795"/>
                  <w:noWrap/>
                  <w:hideMark/>
                </w:tcPr>
                <w:p w:rsidR="007D63C7" w:rsidRPr="007D63C7" w:rsidRDefault="007D63C7" w:rsidP="007D63C7">
                  <w:pPr>
                    <w:jc w:val="both"/>
                    <w:rPr>
                      <w:rFonts w:ascii="Arial" w:hAnsi="Arial"/>
                      <w:b/>
                    </w:rPr>
                  </w:pPr>
                  <w:r w:rsidRPr="007D63C7">
                    <w:rPr>
                      <w:rFonts w:ascii="Arial" w:hAnsi="Arial"/>
                      <w:b/>
                    </w:rPr>
                    <w:t>Required</w:t>
                  </w:r>
                </w:p>
              </w:tc>
              <w:tc>
                <w:tcPr>
                  <w:tcW w:w="4760" w:type="dxa"/>
                  <w:tcBorders>
                    <w:top w:val="nil"/>
                    <w:left w:val="nil"/>
                    <w:bottom w:val="single" w:sz="4" w:space="0" w:color="auto"/>
                    <w:right w:val="nil"/>
                  </w:tcBorders>
                  <w:shd w:val="clear" w:color="000000" w:fill="D99795"/>
                  <w:noWrap/>
                  <w:hideMark/>
                </w:tcPr>
                <w:p w:rsidR="007D63C7" w:rsidRPr="007D63C7" w:rsidRDefault="007D63C7" w:rsidP="007D63C7">
                  <w:pPr>
                    <w:jc w:val="both"/>
                    <w:rPr>
                      <w:rFonts w:ascii="Arial" w:hAnsi="Arial"/>
                      <w:b/>
                    </w:rPr>
                  </w:pPr>
                  <w:r w:rsidRPr="007D63C7">
                    <w:rPr>
                      <w:rFonts w:ascii="Arial" w:hAnsi="Arial"/>
                      <w:b/>
                    </w:rPr>
                    <w:t>Notes</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First Name</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Text</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Last Name</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Text</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Address</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Text</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 xml:space="preserve">City </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Text</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State</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Selection List</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Zip code</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Text</w:t>
                  </w:r>
                </w:p>
              </w:tc>
            </w:tr>
          </w:tbl>
          <w:p w:rsidR="007D63C7" w:rsidRPr="007D63C7" w:rsidRDefault="007D63C7" w:rsidP="007D63C7">
            <w:pPr>
              <w:pStyle w:val="BodyText"/>
              <w:ind w:left="720"/>
              <w:rPr>
                <w:b/>
              </w:rPr>
            </w:pPr>
          </w:p>
        </w:tc>
        <w:tc>
          <w:tcPr>
            <w:tcW w:w="1374" w:type="dxa"/>
            <w:shd w:val="clear" w:color="auto" w:fill="EEECE1" w:themeFill="background2"/>
          </w:tcPr>
          <w:p w:rsidR="00DF72BE" w:rsidRPr="00DF72BE" w:rsidRDefault="00DF72BE" w:rsidP="00DF72BE">
            <w:pPr>
              <w:pStyle w:val="BodyText"/>
              <w:rPr>
                <w:b/>
              </w:rPr>
            </w:pPr>
          </w:p>
        </w:tc>
      </w:tr>
      <w:tr w:rsidR="00DF72BE" w:rsidTr="00DC7E05">
        <w:tc>
          <w:tcPr>
            <w:tcW w:w="806" w:type="dxa"/>
            <w:shd w:val="clear" w:color="auto" w:fill="auto"/>
          </w:tcPr>
          <w:p w:rsidR="00DF72BE" w:rsidRPr="00B528F2" w:rsidRDefault="00DF72BE" w:rsidP="00DF72BE">
            <w:pPr>
              <w:pStyle w:val="BodyText"/>
            </w:pPr>
          </w:p>
        </w:tc>
        <w:tc>
          <w:tcPr>
            <w:tcW w:w="7204" w:type="dxa"/>
            <w:shd w:val="clear" w:color="auto" w:fill="auto"/>
          </w:tcPr>
          <w:p w:rsidR="00C32737" w:rsidRDefault="007D63C7" w:rsidP="007D63C7">
            <w:pPr>
              <w:pStyle w:val="BodyText"/>
            </w:pPr>
            <w:r>
              <w:t>The system shall verify data exists for each of the Personal Information required data fields when the user attempts to navigate away from the page.</w:t>
            </w:r>
          </w:p>
          <w:p w:rsidR="007D63C7" w:rsidRPr="004C4EB3" w:rsidRDefault="007D63C7" w:rsidP="007D63C7">
            <w:pPr>
              <w:pStyle w:val="BodyText"/>
            </w:pPr>
            <w:r>
              <w:t>If data is not present for a data field an error message field is to be displayed to indicate data is required</w:t>
            </w:r>
          </w:p>
        </w:tc>
        <w:tc>
          <w:tcPr>
            <w:tcW w:w="1374" w:type="dxa"/>
            <w:shd w:val="clear" w:color="auto" w:fill="auto"/>
          </w:tcPr>
          <w:p w:rsidR="00DF72BE" w:rsidRPr="00DF72BE" w:rsidRDefault="00DF72BE" w:rsidP="00DF72BE">
            <w:pPr>
              <w:pStyle w:val="BodyText"/>
              <w:rPr>
                <w:b/>
              </w:rPr>
            </w:pPr>
          </w:p>
        </w:tc>
      </w:tr>
      <w:tr w:rsidR="00DB4212" w:rsidTr="00DC7E05">
        <w:tc>
          <w:tcPr>
            <w:tcW w:w="806" w:type="dxa"/>
            <w:shd w:val="clear" w:color="auto" w:fill="auto"/>
          </w:tcPr>
          <w:p w:rsidR="00DB4212" w:rsidRPr="00B528F2" w:rsidRDefault="00DB4212" w:rsidP="00DF72BE">
            <w:pPr>
              <w:pStyle w:val="BodyText"/>
            </w:pPr>
          </w:p>
        </w:tc>
        <w:tc>
          <w:tcPr>
            <w:tcW w:w="7204" w:type="dxa"/>
            <w:shd w:val="clear" w:color="auto" w:fill="auto"/>
          </w:tcPr>
          <w:p w:rsidR="00DB4212" w:rsidRDefault="007D63C7" w:rsidP="00992FB3">
            <w:pPr>
              <w:pStyle w:val="BodyText"/>
            </w:pPr>
            <w:r>
              <w:t>The system shall validate t</w:t>
            </w:r>
            <w:r w:rsidR="005B1DB5">
              <w:t>he State to determine if they are valid as part of American Family Insurance operating area (this functionality exists in current state)</w:t>
            </w:r>
          </w:p>
          <w:p w:rsidR="00427CD0" w:rsidRPr="00DB4212" w:rsidRDefault="00427CD0" w:rsidP="00992FB3">
            <w:pPr>
              <w:pStyle w:val="BodyText"/>
            </w:pPr>
            <w:r>
              <w:t xml:space="preserve">Note:  Will not validate by Zip code since this requires IS involvement. </w:t>
            </w:r>
          </w:p>
        </w:tc>
        <w:tc>
          <w:tcPr>
            <w:tcW w:w="1374" w:type="dxa"/>
            <w:shd w:val="clear" w:color="auto" w:fill="auto"/>
          </w:tcPr>
          <w:p w:rsidR="00DB4212" w:rsidRPr="00DF72BE" w:rsidRDefault="00DB4212" w:rsidP="00DF72BE">
            <w:pPr>
              <w:pStyle w:val="BodyText"/>
              <w:rPr>
                <w:b/>
              </w:rPr>
            </w:pPr>
          </w:p>
        </w:tc>
      </w:tr>
      <w:tr w:rsidR="00992FB3" w:rsidTr="00DC7E05">
        <w:tc>
          <w:tcPr>
            <w:tcW w:w="806" w:type="dxa"/>
            <w:shd w:val="clear" w:color="auto" w:fill="auto"/>
          </w:tcPr>
          <w:p w:rsidR="00992FB3" w:rsidRDefault="00992FB3" w:rsidP="00DF72BE">
            <w:pPr>
              <w:pStyle w:val="BodyText"/>
            </w:pPr>
          </w:p>
        </w:tc>
        <w:tc>
          <w:tcPr>
            <w:tcW w:w="7204" w:type="dxa"/>
            <w:shd w:val="clear" w:color="auto" w:fill="auto"/>
          </w:tcPr>
          <w:p w:rsidR="00992FB3" w:rsidRDefault="005B1DB5" w:rsidP="00DF72BE">
            <w:pPr>
              <w:pStyle w:val="BodyText"/>
            </w:pPr>
            <w:r>
              <w:t>The system shall validate the Zip Code as all numeric</w:t>
            </w:r>
          </w:p>
          <w:p w:rsidR="005B1DB5" w:rsidRDefault="005B1DB5" w:rsidP="00DF72BE">
            <w:pPr>
              <w:pStyle w:val="BodyText"/>
            </w:pPr>
            <w:r>
              <w:t>If test fails display an error message and identify the appropriate field(s):</w:t>
            </w:r>
          </w:p>
          <w:p w:rsidR="005B1DB5" w:rsidRPr="005B1DB5" w:rsidRDefault="005B1DB5" w:rsidP="005B1DB5">
            <w:pPr>
              <w:spacing w:before="240"/>
              <w:textAlignment w:val="center"/>
              <w:rPr>
                <w:rFonts w:ascii="Arial" w:hAnsi="Arial" w:cs="Arial"/>
                <w:b/>
                <w:bCs/>
                <w:color w:val="B5002C"/>
                <w:sz w:val="15"/>
                <w:szCs w:val="15"/>
              </w:rPr>
            </w:pPr>
            <w:r w:rsidRPr="005B1DB5">
              <w:rPr>
                <w:rFonts w:ascii="Arial" w:hAnsi="Arial" w:cs="Arial"/>
                <w:b/>
                <w:bCs/>
                <w:color w:val="B5002C"/>
                <w:sz w:val="15"/>
                <w:szCs w:val="15"/>
              </w:rPr>
              <w:t>Some information is missing or invalid. Please check the areas listed below.</w:t>
            </w:r>
          </w:p>
          <w:p w:rsidR="005B1DB5" w:rsidRPr="00992FB3" w:rsidRDefault="005B1DB5" w:rsidP="00DF72BE">
            <w:pPr>
              <w:pStyle w:val="BodyText"/>
            </w:pPr>
          </w:p>
        </w:tc>
        <w:tc>
          <w:tcPr>
            <w:tcW w:w="1374" w:type="dxa"/>
            <w:shd w:val="clear" w:color="auto" w:fill="auto"/>
          </w:tcPr>
          <w:p w:rsidR="00992FB3" w:rsidRPr="00DF72BE" w:rsidRDefault="00992FB3" w:rsidP="00DF72BE">
            <w:pPr>
              <w:pStyle w:val="BodyText"/>
              <w:rPr>
                <w:b/>
              </w:rPr>
            </w:pPr>
          </w:p>
        </w:tc>
      </w:tr>
      <w:tr w:rsidR="00C32737" w:rsidTr="00DC7E05">
        <w:tc>
          <w:tcPr>
            <w:tcW w:w="806" w:type="dxa"/>
            <w:shd w:val="clear" w:color="auto" w:fill="auto"/>
          </w:tcPr>
          <w:p w:rsidR="00C32737" w:rsidRPr="00B528F2" w:rsidRDefault="00C32737" w:rsidP="00DF72BE">
            <w:pPr>
              <w:pStyle w:val="BodyText"/>
            </w:pPr>
          </w:p>
        </w:tc>
        <w:tc>
          <w:tcPr>
            <w:tcW w:w="7204" w:type="dxa"/>
            <w:shd w:val="clear" w:color="auto" w:fill="auto"/>
          </w:tcPr>
          <w:p w:rsidR="009E3267" w:rsidRDefault="005B1DB5" w:rsidP="00E91DC4">
            <w:pPr>
              <w:pStyle w:val="BodyText"/>
            </w:pPr>
            <w:r>
              <w:t>The system shall validate the First and Last Name fields as all alphabetic</w:t>
            </w:r>
          </w:p>
          <w:p w:rsidR="005B1DB5" w:rsidRPr="005B1DB5" w:rsidRDefault="005B1DB5" w:rsidP="005B1DB5">
            <w:pPr>
              <w:spacing w:before="240" w:after="240"/>
              <w:textAlignment w:val="center"/>
              <w:rPr>
                <w:rFonts w:ascii="Arial" w:hAnsi="Arial" w:cs="Arial"/>
                <w:b/>
                <w:bCs/>
                <w:color w:val="B5002C"/>
                <w:sz w:val="15"/>
                <w:szCs w:val="15"/>
              </w:rPr>
            </w:pPr>
            <w:r w:rsidRPr="005B1DB5">
              <w:rPr>
                <w:rFonts w:ascii="Arial" w:hAnsi="Arial" w:cs="Arial"/>
                <w:b/>
                <w:bCs/>
                <w:color w:val="B5002C"/>
                <w:sz w:val="15"/>
                <w:szCs w:val="15"/>
              </w:rPr>
              <w:lastRenderedPageBreak/>
              <w:t>Some information is missing or invalid. Please check the areas listed below.</w:t>
            </w:r>
          </w:p>
          <w:p w:rsidR="005B1DB5" w:rsidRPr="005B1DB5" w:rsidRDefault="005B1DB5" w:rsidP="005B1DB5">
            <w:pPr>
              <w:numPr>
                <w:ilvl w:val="0"/>
                <w:numId w:val="45"/>
              </w:numPr>
              <w:ind w:left="300" w:right="300"/>
              <w:textAlignment w:val="center"/>
              <w:rPr>
                <w:rFonts w:ascii="Arial" w:hAnsi="Arial" w:cs="Arial"/>
                <w:b/>
                <w:bCs/>
                <w:color w:val="B5002C"/>
                <w:sz w:val="15"/>
                <w:szCs w:val="15"/>
              </w:rPr>
            </w:pPr>
            <w:r w:rsidRPr="005B1DB5">
              <w:rPr>
                <w:rFonts w:ascii="Arial" w:hAnsi="Arial" w:cs="Arial"/>
                <w:b/>
                <w:bCs/>
                <w:color w:val="B5002C"/>
                <w:sz w:val="15"/>
                <w:szCs w:val="15"/>
              </w:rPr>
              <w:t xml:space="preserve">Last Name </w:t>
            </w:r>
          </w:p>
          <w:p w:rsidR="005B1DB5" w:rsidRPr="009E3267" w:rsidRDefault="005B1DB5" w:rsidP="00427CD0">
            <w:pPr>
              <w:numPr>
                <w:ilvl w:val="0"/>
                <w:numId w:val="45"/>
              </w:numPr>
              <w:ind w:left="300" w:right="300"/>
              <w:textAlignment w:val="center"/>
            </w:pPr>
          </w:p>
        </w:tc>
        <w:tc>
          <w:tcPr>
            <w:tcW w:w="1374" w:type="dxa"/>
            <w:shd w:val="clear" w:color="auto" w:fill="auto"/>
          </w:tcPr>
          <w:p w:rsidR="00C32737" w:rsidRPr="00DF72BE" w:rsidRDefault="00C32737" w:rsidP="00DF72BE">
            <w:pPr>
              <w:pStyle w:val="BodyText"/>
              <w:rPr>
                <w:b/>
              </w:rPr>
            </w:pPr>
          </w:p>
        </w:tc>
      </w:tr>
      <w:tr w:rsidR="009E3267" w:rsidTr="00DC7E05">
        <w:tc>
          <w:tcPr>
            <w:tcW w:w="806" w:type="dxa"/>
            <w:shd w:val="clear" w:color="auto" w:fill="auto"/>
          </w:tcPr>
          <w:p w:rsidR="009E3267" w:rsidRPr="00B528F2" w:rsidRDefault="009E3267" w:rsidP="00DF72BE">
            <w:pPr>
              <w:pStyle w:val="BodyText"/>
            </w:pPr>
          </w:p>
        </w:tc>
        <w:tc>
          <w:tcPr>
            <w:tcW w:w="7204" w:type="dxa"/>
            <w:shd w:val="clear" w:color="auto" w:fill="auto"/>
          </w:tcPr>
          <w:p w:rsidR="009E3267" w:rsidRPr="009E3267" w:rsidRDefault="005B1DB5" w:rsidP="00DF72BE">
            <w:pPr>
              <w:pStyle w:val="BodyText"/>
            </w:pPr>
            <w:r>
              <w:t>The systems shall validate all fields for the existence of special characters (to prevent scripting hacks)</w:t>
            </w:r>
            <w:r w:rsidR="00B55D9F">
              <w:t xml:space="preserve">  </w:t>
            </w:r>
            <w:r w:rsidR="00B55D9F" w:rsidRPr="00B55D9F">
              <w:rPr>
                <w:highlight w:val="yellow"/>
              </w:rPr>
              <w:t>Need list</w:t>
            </w:r>
          </w:p>
        </w:tc>
        <w:tc>
          <w:tcPr>
            <w:tcW w:w="1374" w:type="dxa"/>
            <w:shd w:val="clear" w:color="auto" w:fill="auto"/>
          </w:tcPr>
          <w:p w:rsidR="009E3267" w:rsidRPr="00DF72BE" w:rsidRDefault="009E3267" w:rsidP="00DF72BE">
            <w:pPr>
              <w:pStyle w:val="BodyText"/>
              <w:rPr>
                <w:b/>
              </w:rPr>
            </w:pPr>
          </w:p>
        </w:tc>
      </w:tr>
      <w:tr w:rsidR="009E3267" w:rsidTr="00DC7E05">
        <w:tc>
          <w:tcPr>
            <w:tcW w:w="806" w:type="dxa"/>
            <w:tcBorders>
              <w:bottom w:val="single" w:sz="4" w:space="0" w:color="auto"/>
            </w:tcBorders>
            <w:shd w:val="clear" w:color="auto" w:fill="auto"/>
          </w:tcPr>
          <w:p w:rsidR="009E3267" w:rsidRPr="00B528F2" w:rsidRDefault="009E3267" w:rsidP="00DF72BE">
            <w:pPr>
              <w:pStyle w:val="BodyText"/>
            </w:pPr>
          </w:p>
        </w:tc>
        <w:tc>
          <w:tcPr>
            <w:tcW w:w="7204" w:type="dxa"/>
            <w:tcBorders>
              <w:bottom w:val="single" w:sz="4" w:space="0" w:color="auto"/>
            </w:tcBorders>
            <w:shd w:val="clear" w:color="auto" w:fill="auto"/>
          </w:tcPr>
          <w:p w:rsidR="009E3267" w:rsidRDefault="005813A7" w:rsidP="00DF72BE">
            <w:pPr>
              <w:pStyle w:val="BodyText"/>
            </w:pPr>
            <w:r>
              <w:t xml:space="preserve">The system shall store the following information pertaining to each </w:t>
            </w:r>
            <w:r w:rsidR="00E72998">
              <w:t xml:space="preserve">new </w:t>
            </w:r>
            <w:r>
              <w:t>Quote Request Form started:</w:t>
            </w:r>
          </w:p>
          <w:tbl>
            <w:tblPr>
              <w:tblStyle w:val="TableGrid"/>
              <w:tblW w:w="0" w:type="auto"/>
              <w:tblLayout w:type="fixed"/>
              <w:tblLook w:val="04A0"/>
            </w:tblPr>
            <w:tblGrid>
              <w:gridCol w:w="2681"/>
              <w:gridCol w:w="2520"/>
            </w:tblGrid>
            <w:tr w:rsidR="00DC7E05" w:rsidRPr="00DC7E05" w:rsidTr="00DC7E05">
              <w:tc>
                <w:tcPr>
                  <w:tcW w:w="2681" w:type="dxa"/>
                  <w:shd w:val="clear" w:color="auto" w:fill="DAEEF3" w:themeFill="accent5" w:themeFillTint="33"/>
                </w:tcPr>
                <w:p w:rsidR="00DC7E05" w:rsidRPr="00DC7E05" w:rsidRDefault="00DC7E05" w:rsidP="00DC7E05">
                  <w:pPr>
                    <w:pStyle w:val="BodyText"/>
                  </w:pPr>
                  <w:r>
                    <w:t>Field</w:t>
                  </w:r>
                </w:p>
              </w:tc>
              <w:tc>
                <w:tcPr>
                  <w:tcW w:w="2520" w:type="dxa"/>
                  <w:shd w:val="clear" w:color="auto" w:fill="DAEEF3" w:themeFill="accent5" w:themeFillTint="33"/>
                </w:tcPr>
                <w:p w:rsidR="00DC7E05" w:rsidRPr="00DC7E05" w:rsidRDefault="00DC7E05" w:rsidP="00C604E0">
                  <w:pPr>
                    <w:pStyle w:val="BodyText"/>
                  </w:pPr>
                  <w:r>
                    <w:t>Format</w:t>
                  </w:r>
                </w:p>
              </w:tc>
            </w:tr>
            <w:tr w:rsidR="00FB6C4D" w:rsidRPr="00DC7E05" w:rsidTr="00DC7E05">
              <w:tc>
                <w:tcPr>
                  <w:tcW w:w="2681" w:type="dxa"/>
                </w:tcPr>
                <w:p w:rsidR="00FB6C4D" w:rsidRPr="00DC7E05" w:rsidRDefault="00FB6C4D" w:rsidP="00DC7E05">
                  <w:pPr>
                    <w:pStyle w:val="BodyText"/>
                  </w:pPr>
                  <w:r>
                    <w:t>QRF Unique Identifier</w:t>
                  </w:r>
                </w:p>
              </w:tc>
              <w:tc>
                <w:tcPr>
                  <w:tcW w:w="2520" w:type="dxa"/>
                </w:tcPr>
                <w:p w:rsidR="00FB6C4D" w:rsidRPr="00DC7E05" w:rsidRDefault="00E72998" w:rsidP="00C604E0">
                  <w:pPr>
                    <w:pStyle w:val="BodyText"/>
                  </w:pPr>
                  <w:r>
                    <w:t>GUID?</w:t>
                  </w:r>
                </w:p>
              </w:tc>
            </w:tr>
            <w:tr w:rsidR="00DC7E05" w:rsidRPr="00DC7E05" w:rsidTr="00DC7E05">
              <w:tc>
                <w:tcPr>
                  <w:tcW w:w="2681" w:type="dxa"/>
                </w:tcPr>
                <w:p w:rsidR="00DC7E05" w:rsidRPr="00DC7E05" w:rsidRDefault="00DC7E05" w:rsidP="00DC7E05">
                  <w:pPr>
                    <w:pStyle w:val="BodyText"/>
                  </w:pPr>
                  <w:r w:rsidRPr="00DC7E05">
                    <w:t>Date</w:t>
                  </w:r>
                  <w:r w:rsidR="003523B7">
                    <w:t>/Time</w:t>
                  </w:r>
                  <w:r w:rsidRPr="00DC7E05">
                    <w:t xml:space="preserve"> Started </w:t>
                  </w:r>
                </w:p>
              </w:tc>
              <w:tc>
                <w:tcPr>
                  <w:tcW w:w="2520" w:type="dxa"/>
                </w:tcPr>
                <w:p w:rsidR="00DC7E05" w:rsidRPr="00DC7E05" w:rsidRDefault="00DC7E05" w:rsidP="00C604E0">
                  <w:pPr>
                    <w:pStyle w:val="BodyText"/>
                  </w:pPr>
                  <w:proofErr w:type="spellStart"/>
                  <w:r w:rsidRPr="00DC7E05">
                    <w:t>yy</w:t>
                  </w:r>
                  <w:proofErr w:type="spellEnd"/>
                  <w:r w:rsidRPr="00DC7E05">
                    <w:t>/mm/</w:t>
                  </w:r>
                  <w:proofErr w:type="spellStart"/>
                  <w:r w:rsidRPr="00DC7E05">
                    <w:t>ddd</w:t>
                  </w:r>
                  <w:proofErr w:type="spellEnd"/>
                  <w:r w:rsidR="003523B7">
                    <w:t xml:space="preserve"> </w:t>
                  </w:r>
                  <w:proofErr w:type="spellStart"/>
                  <w:r w:rsidR="003523B7" w:rsidRPr="00A838D6">
                    <w:t>hh.mm:ss</w:t>
                  </w:r>
                  <w:proofErr w:type="spellEnd"/>
                </w:p>
              </w:tc>
            </w:tr>
            <w:tr w:rsidR="003523B7" w:rsidRPr="00DC7E05" w:rsidTr="00DC7E05">
              <w:tc>
                <w:tcPr>
                  <w:tcW w:w="2681" w:type="dxa"/>
                </w:tcPr>
                <w:p w:rsidR="003523B7" w:rsidRPr="00DC7E05" w:rsidRDefault="003523B7" w:rsidP="00DC7E05">
                  <w:pPr>
                    <w:pStyle w:val="BodyText"/>
                  </w:pPr>
                  <w:r>
                    <w:t>Date/</w:t>
                  </w:r>
                  <w:r w:rsidRPr="00DC7E05">
                    <w:t xml:space="preserve">Time Submitted </w:t>
                  </w:r>
                </w:p>
              </w:tc>
              <w:tc>
                <w:tcPr>
                  <w:tcW w:w="2520" w:type="dxa"/>
                </w:tcPr>
                <w:p w:rsidR="003523B7" w:rsidRPr="00DC7E05" w:rsidRDefault="003523B7" w:rsidP="00B054E5">
                  <w:pPr>
                    <w:pStyle w:val="BodyText"/>
                  </w:pPr>
                  <w:proofErr w:type="spellStart"/>
                  <w:r w:rsidRPr="00DC7E05">
                    <w:t>yy</w:t>
                  </w:r>
                  <w:proofErr w:type="spellEnd"/>
                  <w:r w:rsidRPr="00DC7E05">
                    <w:t>/mm/</w:t>
                  </w:r>
                  <w:proofErr w:type="spellStart"/>
                  <w:r w:rsidRPr="00DC7E05">
                    <w:t>ddd</w:t>
                  </w:r>
                  <w:proofErr w:type="spellEnd"/>
                  <w:r>
                    <w:t xml:space="preserve"> </w:t>
                  </w:r>
                  <w:proofErr w:type="spellStart"/>
                  <w:r w:rsidRPr="00A838D6">
                    <w:t>hh.mm:ss</w:t>
                  </w:r>
                  <w:proofErr w:type="spellEnd"/>
                </w:p>
              </w:tc>
            </w:tr>
            <w:tr w:rsidR="003523B7" w:rsidRPr="00DC7E05" w:rsidTr="00DC7E05">
              <w:tc>
                <w:tcPr>
                  <w:tcW w:w="2681" w:type="dxa"/>
                </w:tcPr>
                <w:p w:rsidR="003523B7" w:rsidRPr="00FB6C4D" w:rsidRDefault="003523B7" w:rsidP="00FB6C4D">
                  <w:pPr>
                    <w:pStyle w:val="BodyText"/>
                  </w:pPr>
                  <w:r w:rsidRPr="00FB6C4D">
                    <w:t>First Name</w:t>
                  </w:r>
                </w:p>
              </w:tc>
              <w:tc>
                <w:tcPr>
                  <w:tcW w:w="2520" w:type="dxa"/>
                </w:tcPr>
                <w:p w:rsidR="003523B7" w:rsidRPr="00A838D6" w:rsidRDefault="003523B7">
                  <w:r>
                    <w:t>Text</w:t>
                  </w:r>
                </w:p>
              </w:tc>
            </w:tr>
            <w:tr w:rsidR="003523B7" w:rsidRPr="00DC7E05" w:rsidTr="00DC7E05">
              <w:tc>
                <w:tcPr>
                  <w:tcW w:w="2681" w:type="dxa"/>
                </w:tcPr>
                <w:p w:rsidR="003523B7" w:rsidRPr="00FB6C4D" w:rsidRDefault="003523B7" w:rsidP="00FB6C4D">
                  <w:pPr>
                    <w:pStyle w:val="BodyText"/>
                  </w:pPr>
                  <w:r w:rsidRPr="00FB6C4D">
                    <w:t>Last Name</w:t>
                  </w:r>
                </w:p>
              </w:tc>
              <w:tc>
                <w:tcPr>
                  <w:tcW w:w="2520" w:type="dxa"/>
                </w:tcPr>
                <w:p w:rsidR="003523B7" w:rsidRDefault="003523B7">
                  <w:r w:rsidRPr="009A03B5">
                    <w:t>Text</w:t>
                  </w:r>
                </w:p>
              </w:tc>
            </w:tr>
            <w:tr w:rsidR="003523B7" w:rsidRPr="00DC7E05" w:rsidTr="00DC7E05">
              <w:tc>
                <w:tcPr>
                  <w:tcW w:w="2681" w:type="dxa"/>
                </w:tcPr>
                <w:p w:rsidR="003523B7" w:rsidRPr="00FB6C4D" w:rsidRDefault="003523B7" w:rsidP="00FB6C4D">
                  <w:pPr>
                    <w:pStyle w:val="BodyText"/>
                  </w:pPr>
                  <w:r w:rsidRPr="00FB6C4D">
                    <w:t>Address</w:t>
                  </w:r>
                </w:p>
              </w:tc>
              <w:tc>
                <w:tcPr>
                  <w:tcW w:w="2520" w:type="dxa"/>
                </w:tcPr>
                <w:p w:rsidR="003523B7" w:rsidRDefault="003523B7">
                  <w:r w:rsidRPr="009A03B5">
                    <w:t>Text</w:t>
                  </w:r>
                </w:p>
              </w:tc>
            </w:tr>
            <w:tr w:rsidR="003523B7" w:rsidRPr="00DC7E05" w:rsidTr="00DC7E05">
              <w:tc>
                <w:tcPr>
                  <w:tcW w:w="2681" w:type="dxa"/>
                </w:tcPr>
                <w:p w:rsidR="003523B7" w:rsidRPr="00FB6C4D" w:rsidRDefault="003523B7" w:rsidP="00FB6C4D">
                  <w:pPr>
                    <w:pStyle w:val="BodyText"/>
                  </w:pPr>
                  <w:r w:rsidRPr="00FB6C4D">
                    <w:t xml:space="preserve">City </w:t>
                  </w:r>
                </w:p>
              </w:tc>
              <w:tc>
                <w:tcPr>
                  <w:tcW w:w="2520" w:type="dxa"/>
                </w:tcPr>
                <w:p w:rsidR="003523B7" w:rsidRDefault="003523B7">
                  <w:r w:rsidRPr="009A03B5">
                    <w:t>Text</w:t>
                  </w:r>
                </w:p>
              </w:tc>
            </w:tr>
            <w:tr w:rsidR="003523B7" w:rsidRPr="00DC7E05" w:rsidTr="00DC7E05">
              <w:tc>
                <w:tcPr>
                  <w:tcW w:w="2681" w:type="dxa"/>
                </w:tcPr>
                <w:p w:rsidR="003523B7" w:rsidRPr="00FB6C4D" w:rsidRDefault="003523B7" w:rsidP="00FB6C4D">
                  <w:pPr>
                    <w:pStyle w:val="BodyText"/>
                  </w:pPr>
                  <w:r w:rsidRPr="00FB6C4D">
                    <w:t>State</w:t>
                  </w:r>
                </w:p>
              </w:tc>
              <w:tc>
                <w:tcPr>
                  <w:tcW w:w="2520" w:type="dxa"/>
                </w:tcPr>
                <w:p w:rsidR="003523B7" w:rsidRDefault="003523B7">
                  <w:r w:rsidRPr="009A03B5">
                    <w:t>Text</w:t>
                  </w:r>
                </w:p>
              </w:tc>
            </w:tr>
            <w:tr w:rsidR="003523B7" w:rsidRPr="00DC7E05" w:rsidTr="00DC7E05">
              <w:tc>
                <w:tcPr>
                  <w:tcW w:w="2681" w:type="dxa"/>
                </w:tcPr>
                <w:p w:rsidR="003523B7" w:rsidRPr="00FB6C4D" w:rsidRDefault="003523B7" w:rsidP="00FB6C4D">
                  <w:pPr>
                    <w:pStyle w:val="BodyText"/>
                  </w:pPr>
                  <w:r w:rsidRPr="00FB6C4D">
                    <w:t>Zip code</w:t>
                  </w:r>
                </w:p>
              </w:tc>
              <w:tc>
                <w:tcPr>
                  <w:tcW w:w="2520" w:type="dxa"/>
                </w:tcPr>
                <w:p w:rsidR="003523B7" w:rsidRPr="00A838D6" w:rsidRDefault="003523B7">
                  <w:r>
                    <w:t>Numeric</w:t>
                  </w:r>
                  <w:r w:rsidR="00C57B32">
                    <w:t xml:space="preserve"> 5 digits</w:t>
                  </w:r>
                </w:p>
              </w:tc>
            </w:tr>
            <w:tr w:rsidR="003523B7" w:rsidRPr="00DC7E05" w:rsidTr="00DC7E05">
              <w:tc>
                <w:tcPr>
                  <w:tcW w:w="2681" w:type="dxa"/>
                </w:tcPr>
                <w:p w:rsidR="003523B7" w:rsidRPr="00FB6C4D" w:rsidRDefault="00F758AF" w:rsidP="00FB6C4D">
                  <w:pPr>
                    <w:pStyle w:val="BodyText"/>
                  </w:pPr>
                  <w:proofErr w:type="spellStart"/>
                  <w:r>
                    <w:t>Orgin</w:t>
                  </w:r>
                  <w:proofErr w:type="spellEnd"/>
                  <w:r>
                    <w:t xml:space="preserve"> of QRF</w:t>
                  </w:r>
                </w:p>
              </w:tc>
              <w:tc>
                <w:tcPr>
                  <w:tcW w:w="2520" w:type="dxa"/>
                </w:tcPr>
                <w:p w:rsidR="003523B7" w:rsidRDefault="00F758AF">
                  <w:proofErr w:type="spellStart"/>
                  <w:r>
                    <w:t>AgentWeb</w:t>
                  </w:r>
                  <w:proofErr w:type="spellEnd"/>
                  <w:r>
                    <w:t xml:space="preserve"> or AmFam.com</w:t>
                  </w:r>
                </w:p>
              </w:tc>
            </w:tr>
            <w:tr w:rsidR="00F758AF" w:rsidRPr="00DC7E05" w:rsidTr="00DC7E05">
              <w:tc>
                <w:tcPr>
                  <w:tcW w:w="2681" w:type="dxa"/>
                </w:tcPr>
                <w:p w:rsidR="00F758AF" w:rsidRDefault="00F758AF" w:rsidP="00FB6C4D">
                  <w:pPr>
                    <w:pStyle w:val="BodyText"/>
                  </w:pPr>
                  <w:r>
                    <w:t>Email address</w:t>
                  </w:r>
                </w:p>
              </w:tc>
              <w:tc>
                <w:tcPr>
                  <w:tcW w:w="2520" w:type="dxa"/>
                </w:tcPr>
                <w:p w:rsidR="00F758AF" w:rsidRDefault="00F758AF"/>
              </w:tc>
            </w:tr>
            <w:tr w:rsidR="00F758AF" w:rsidRPr="00DC7E05" w:rsidTr="00DC7E05">
              <w:tc>
                <w:tcPr>
                  <w:tcW w:w="2681" w:type="dxa"/>
                </w:tcPr>
                <w:p w:rsidR="00F758AF" w:rsidRDefault="00F758AF" w:rsidP="00FB6C4D">
                  <w:pPr>
                    <w:pStyle w:val="BodyText"/>
                  </w:pPr>
                  <w:r>
                    <w:t>Products Selected</w:t>
                  </w:r>
                </w:p>
              </w:tc>
              <w:tc>
                <w:tcPr>
                  <w:tcW w:w="2520" w:type="dxa"/>
                </w:tcPr>
                <w:p w:rsidR="00F758AF" w:rsidRDefault="00F758AF"/>
              </w:tc>
            </w:tr>
            <w:tr w:rsidR="00F758AF" w:rsidRPr="00DC7E05" w:rsidTr="00DC7E05">
              <w:tc>
                <w:tcPr>
                  <w:tcW w:w="2681" w:type="dxa"/>
                </w:tcPr>
                <w:p w:rsidR="00F758AF" w:rsidRDefault="006167F1" w:rsidP="00FB6C4D">
                  <w:pPr>
                    <w:pStyle w:val="BodyText"/>
                  </w:pPr>
                  <w:r>
                    <w:t>Language type</w:t>
                  </w:r>
                </w:p>
              </w:tc>
              <w:tc>
                <w:tcPr>
                  <w:tcW w:w="2520" w:type="dxa"/>
                </w:tcPr>
                <w:p w:rsidR="00F758AF" w:rsidRDefault="00F758AF"/>
              </w:tc>
            </w:tr>
            <w:tr w:rsidR="00F758AF" w:rsidRPr="00DC7E05" w:rsidTr="00DC7E05">
              <w:tc>
                <w:tcPr>
                  <w:tcW w:w="2681" w:type="dxa"/>
                </w:tcPr>
                <w:p w:rsidR="00F758AF" w:rsidRDefault="00FA2A01" w:rsidP="00FB6C4D">
                  <w:pPr>
                    <w:pStyle w:val="BodyText"/>
                  </w:pPr>
                  <w:r>
                    <w:t>Device Category</w:t>
                  </w:r>
                </w:p>
              </w:tc>
              <w:tc>
                <w:tcPr>
                  <w:tcW w:w="2520" w:type="dxa"/>
                </w:tcPr>
                <w:p w:rsidR="00F758AF" w:rsidRDefault="00FA2A01">
                  <w:r>
                    <w:t>Phone, tablet, desktop</w:t>
                  </w:r>
                </w:p>
              </w:tc>
            </w:tr>
            <w:tr w:rsidR="00FA2A01" w:rsidRPr="00DC7E05" w:rsidTr="00DC7E05">
              <w:tc>
                <w:tcPr>
                  <w:tcW w:w="2681" w:type="dxa"/>
                </w:tcPr>
                <w:p w:rsidR="00FA2A01" w:rsidRDefault="00FA2A01" w:rsidP="00FB6C4D">
                  <w:pPr>
                    <w:pStyle w:val="BodyText"/>
                  </w:pPr>
                </w:p>
              </w:tc>
              <w:tc>
                <w:tcPr>
                  <w:tcW w:w="2520" w:type="dxa"/>
                </w:tcPr>
                <w:p w:rsidR="00FA2A01" w:rsidRDefault="00FA2A01"/>
              </w:tc>
            </w:tr>
          </w:tbl>
          <w:p w:rsidR="005813A7" w:rsidRDefault="005813A7" w:rsidP="00DF72BE">
            <w:pPr>
              <w:pStyle w:val="BodyText"/>
            </w:pPr>
          </w:p>
          <w:p w:rsidR="00DC7E05" w:rsidRPr="009E3267" w:rsidRDefault="00DC7E05" w:rsidP="00DF72BE">
            <w:pPr>
              <w:pStyle w:val="BodyText"/>
            </w:pPr>
          </w:p>
        </w:tc>
        <w:tc>
          <w:tcPr>
            <w:tcW w:w="1374" w:type="dxa"/>
            <w:tcBorders>
              <w:bottom w:val="single" w:sz="4" w:space="0" w:color="auto"/>
            </w:tcBorders>
            <w:shd w:val="clear" w:color="auto" w:fill="auto"/>
          </w:tcPr>
          <w:p w:rsidR="009E3267" w:rsidRPr="00DF72BE" w:rsidRDefault="009E3267" w:rsidP="00DF72BE">
            <w:pPr>
              <w:pStyle w:val="BodyText"/>
              <w:rPr>
                <w:b/>
              </w:rPr>
            </w:pPr>
          </w:p>
        </w:tc>
      </w:tr>
      <w:tr w:rsidR="00B55D9F" w:rsidTr="00DC7E05">
        <w:tc>
          <w:tcPr>
            <w:tcW w:w="806" w:type="dxa"/>
            <w:shd w:val="clear" w:color="auto" w:fill="EEECE1" w:themeFill="background2"/>
          </w:tcPr>
          <w:p w:rsidR="00B55D9F" w:rsidRPr="00B55D9F" w:rsidRDefault="005813A7" w:rsidP="00DF72BE">
            <w:pPr>
              <w:pStyle w:val="BodyText"/>
              <w:rPr>
                <w:b/>
              </w:rPr>
            </w:pPr>
            <w:r>
              <w:rPr>
                <w:b/>
              </w:rPr>
              <w:t>U1010</w:t>
            </w:r>
          </w:p>
        </w:tc>
        <w:tc>
          <w:tcPr>
            <w:tcW w:w="7204" w:type="dxa"/>
            <w:shd w:val="clear" w:color="auto" w:fill="EEECE1" w:themeFill="background2"/>
          </w:tcPr>
          <w:p w:rsidR="00B55D9F" w:rsidRPr="00B55D9F" w:rsidRDefault="00B55D9F" w:rsidP="00DF72BE">
            <w:pPr>
              <w:pStyle w:val="BodyText"/>
              <w:rPr>
                <w:b/>
              </w:rPr>
            </w:pPr>
            <w:r w:rsidRPr="00B55D9F">
              <w:rPr>
                <w:b/>
              </w:rPr>
              <w:t>The QRF User shall be required to provide their contact information</w:t>
            </w:r>
          </w:p>
          <w:p w:rsidR="00B55D9F" w:rsidRPr="00B55D9F" w:rsidRDefault="00B55D9F" w:rsidP="00DF72BE">
            <w:pPr>
              <w:pStyle w:val="BodyText"/>
              <w:rPr>
                <w:b/>
              </w:rPr>
            </w:pPr>
            <w:r w:rsidRPr="00B55D9F">
              <w:rPr>
                <w:b/>
                <w:noProof/>
              </w:rPr>
              <w:drawing>
                <wp:inline distT="0" distB="0" distL="0" distR="0">
                  <wp:extent cx="3800475" cy="1123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800475" cy="1123950"/>
                          </a:xfrm>
                          <a:prstGeom prst="rect">
                            <a:avLst/>
                          </a:prstGeom>
                          <a:noFill/>
                          <a:ln w="9525">
                            <a:noFill/>
                            <a:miter lim="800000"/>
                            <a:headEnd/>
                            <a:tailEnd/>
                          </a:ln>
                        </pic:spPr>
                      </pic:pic>
                    </a:graphicData>
                  </a:graphic>
                </wp:inline>
              </w:drawing>
            </w:r>
          </w:p>
        </w:tc>
        <w:tc>
          <w:tcPr>
            <w:tcW w:w="1374" w:type="dxa"/>
            <w:shd w:val="clear" w:color="auto" w:fill="EEECE1" w:themeFill="background2"/>
          </w:tcPr>
          <w:p w:rsidR="00B55D9F" w:rsidRPr="00B55D9F" w:rsidRDefault="00B55D9F" w:rsidP="00DF72BE">
            <w:pPr>
              <w:pStyle w:val="BodyText"/>
              <w:rPr>
                <w:b/>
              </w:rPr>
            </w:pPr>
          </w:p>
        </w:tc>
      </w:tr>
      <w:tr w:rsidR="00B55D9F" w:rsidTr="00DC7E05">
        <w:tc>
          <w:tcPr>
            <w:tcW w:w="806" w:type="dxa"/>
            <w:shd w:val="clear" w:color="auto" w:fill="auto"/>
          </w:tcPr>
          <w:p w:rsidR="00B55D9F" w:rsidRPr="00B528F2" w:rsidRDefault="00B55D9F" w:rsidP="00DF72BE">
            <w:pPr>
              <w:pStyle w:val="BodyText"/>
            </w:pPr>
          </w:p>
        </w:tc>
        <w:tc>
          <w:tcPr>
            <w:tcW w:w="7204" w:type="dxa"/>
            <w:shd w:val="clear" w:color="auto" w:fill="auto"/>
          </w:tcPr>
          <w:p w:rsidR="00B55D9F" w:rsidRPr="009E3267" w:rsidRDefault="00427CD0" w:rsidP="00DF72BE">
            <w:pPr>
              <w:pStyle w:val="BodyText"/>
            </w:pPr>
            <w:r>
              <w:t>The system shall display the Call Me and Best Time fields only when Phone is selected as the Preferred Method</w:t>
            </w:r>
          </w:p>
        </w:tc>
        <w:tc>
          <w:tcPr>
            <w:tcW w:w="1374" w:type="dxa"/>
            <w:shd w:val="clear" w:color="auto" w:fill="auto"/>
          </w:tcPr>
          <w:p w:rsidR="00B55D9F" w:rsidRPr="00DF72BE" w:rsidRDefault="00B55D9F" w:rsidP="00DF72BE">
            <w:pPr>
              <w:pStyle w:val="BodyText"/>
              <w:rPr>
                <w:b/>
              </w:rPr>
            </w:pPr>
          </w:p>
        </w:tc>
      </w:tr>
      <w:tr w:rsidR="00B55D9F" w:rsidTr="00DC7E05">
        <w:tc>
          <w:tcPr>
            <w:tcW w:w="806" w:type="dxa"/>
            <w:tcBorders>
              <w:bottom w:val="single" w:sz="4" w:space="0" w:color="auto"/>
            </w:tcBorders>
            <w:shd w:val="clear" w:color="auto" w:fill="auto"/>
          </w:tcPr>
          <w:p w:rsidR="00B55D9F" w:rsidRPr="00B528F2" w:rsidRDefault="00B55D9F" w:rsidP="00DF72BE">
            <w:pPr>
              <w:pStyle w:val="BodyText"/>
            </w:pPr>
          </w:p>
        </w:tc>
        <w:tc>
          <w:tcPr>
            <w:tcW w:w="7204" w:type="dxa"/>
            <w:tcBorders>
              <w:bottom w:val="single" w:sz="4" w:space="0" w:color="auto"/>
            </w:tcBorders>
            <w:shd w:val="clear" w:color="auto" w:fill="auto"/>
          </w:tcPr>
          <w:p w:rsidR="00B55D9F" w:rsidRPr="009E3267" w:rsidRDefault="00427CD0" w:rsidP="00DF72BE">
            <w:pPr>
              <w:pStyle w:val="BodyText"/>
            </w:pPr>
            <w:r>
              <w:t>The system shall update the Quote Request data table with the QRF Users email address after Contact Information is validated</w:t>
            </w:r>
          </w:p>
        </w:tc>
        <w:tc>
          <w:tcPr>
            <w:tcW w:w="1374" w:type="dxa"/>
            <w:tcBorders>
              <w:bottom w:val="single" w:sz="4" w:space="0" w:color="auto"/>
            </w:tcBorders>
            <w:shd w:val="clear" w:color="auto" w:fill="auto"/>
          </w:tcPr>
          <w:p w:rsidR="00B55D9F" w:rsidRPr="00DF72BE" w:rsidRDefault="00B55D9F"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sidP="00DF72BE">
            <w:pPr>
              <w:pStyle w:val="BodyText"/>
            </w:pPr>
            <w:r>
              <w:t>The systems shall….put in validations for the Contact fields</w:t>
            </w: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 w:rsidRPr="00CF310F">
              <w:t>The systems shall</w:t>
            </w: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 w:rsidRPr="00CF310F">
              <w:t>The systems shall</w:t>
            </w: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 w:rsidRPr="00CF310F">
              <w:t>The systems shall</w:t>
            </w: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 w:rsidRPr="00CF310F">
              <w:t>The systems shall</w:t>
            </w: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sidP="00DF72BE">
            <w:pPr>
              <w:pStyle w:val="BodyText"/>
            </w:pP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sidP="00DF72BE">
            <w:pPr>
              <w:pStyle w:val="BodyText"/>
            </w:pP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sidP="00DF72BE">
            <w:pPr>
              <w:pStyle w:val="BodyText"/>
            </w:pP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B55D9F" w:rsidTr="00DC7E05">
        <w:tc>
          <w:tcPr>
            <w:tcW w:w="806" w:type="dxa"/>
            <w:shd w:val="clear" w:color="auto" w:fill="EEECE1" w:themeFill="background2"/>
          </w:tcPr>
          <w:p w:rsidR="00B55D9F" w:rsidRPr="005E15C1" w:rsidRDefault="005813A7" w:rsidP="00DF72BE">
            <w:pPr>
              <w:pStyle w:val="BodyText"/>
              <w:rPr>
                <w:b/>
              </w:rPr>
            </w:pPr>
            <w:r>
              <w:rPr>
                <w:b/>
              </w:rPr>
              <w:t>U1015</w:t>
            </w:r>
          </w:p>
        </w:tc>
        <w:tc>
          <w:tcPr>
            <w:tcW w:w="7204" w:type="dxa"/>
            <w:shd w:val="clear" w:color="auto" w:fill="EEECE1" w:themeFill="background2"/>
          </w:tcPr>
          <w:p w:rsidR="00B55D9F" w:rsidRPr="005E15C1" w:rsidRDefault="007D6BEC" w:rsidP="00DF72BE">
            <w:pPr>
              <w:pStyle w:val="BodyText"/>
              <w:rPr>
                <w:b/>
              </w:rPr>
            </w:pPr>
            <w:r w:rsidRPr="005E15C1">
              <w:rPr>
                <w:b/>
              </w:rPr>
              <w:t>The QRF User shall be required to select at least one product of interest</w:t>
            </w:r>
            <w:r w:rsidR="00A13918">
              <w:rPr>
                <w:b/>
              </w:rPr>
              <w:t xml:space="preserve"> </w:t>
            </w:r>
          </w:p>
        </w:tc>
        <w:tc>
          <w:tcPr>
            <w:tcW w:w="1374" w:type="dxa"/>
            <w:shd w:val="clear" w:color="auto" w:fill="EEECE1" w:themeFill="background2"/>
          </w:tcPr>
          <w:p w:rsidR="00B55D9F" w:rsidRPr="005E15C1" w:rsidRDefault="00B55D9F" w:rsidP="00DF72BE">
            <w:pPr>
              <w:pStyle w:val="BodyText"/>
              <w:rPr>
                <w:b/>
              </w:rPr>
            </w:pPr>
          </w:p>
        </w:tc>
      </w:tr>
      <w:tr w:rsidR="00B55D9F" w:rsidTr="00DC7E05">
        <w:tc>
          <w:tcPr>
            <w:tcW w:w="806" w:type="dxa"/>
            <w:tcBorders>
              <w:bottom w:val="single" w:sz="4" w:space="0" w:color="auto"/>
            </w:tcBorders>
            <w:shd w:val="clear" w:color="auto" w:fill="auto"/>
          </w:tcPr>
          <w:p w:rsidR="00B55D9F" w:rsidRPr="00B528F2" w:rsidRDefault="00B55D9F" w:rsidP="00DF72BE">
            <w:pPr>
              <w:pStyle w:val="BodyText"/>
            </w:pPr>
          </w:p>
        </w:tc>
        <w:tc>
          <w:tcPr>
            <w:tcW w:w="7204" w:type="dxa"/>
            <w:tcBorders>
              <w:bottom w:val="single" w:sz="4" w:space="0" w:color="auto"/>
            </w:tcBorders>
            <w:shd w:val="clear" w:color="auto" w:fill="auto"/>
          </w:tcPr>
          <w:p w:rsidR="00B55D9F" w:rsidRDefault="00C023C5" w:rsidP="00DF72BE">
            <w:pPr>
              <w:pStyle w:val="BodyText"/>
            </w:pPr>
            <w:r>
              <w:t>The system shall list the following products :</w:t>
            </w:r>
          </w:p>
          <w:p w:rsidR="005813A7" w:rsidRPr="005813A7" w:rsidRDefault="005813A7" w:rsidP="005813A7">
            <w:pPr>
              <w:numPr>
                <w:ilvl w:val="0"/>
                <w:numId w:val="46"/>
              </w:numPr>
              <w:rPr>
                <w:sz w:val="16"/>
                <w:szCs w:val="16"/>
              </w:rPr>
            </w:pPr>
            <w:r w:rsidRPr="005813A7">
              <w:rPr>
                <w:sz w:val="16"/>
                <w:szCs w:val="16"/>
              </w:rPr>
              <w:t>Auto</w:t>
            </w:r>
            <w:r w:rsidRPr="005813A7">
              <w:rPr>
                <w:color w:val="1F497D"/>
                <w:sz w:val="16"/>
                <w:szCs w:val="16"/>
              </w:rPr>
              <w:t xml:space="preserve"> – Car/Truck, Motorcycle, Motor Home, Boat, Snowmobile, ATV</w:t>
            </w:r>
          </w:p>
          <w:p w:rsidR="005813A7" w:rsidRPr="005813A7" w:rsidRDefault="005813A7" w:rsidP="005813A7">
            <w:pPr>
              <w:numPr>
                <w:ilvl w:val="0"/>
                <w:numId w:val="46"/>
              </w:numPr>
              <w:rPr>
                <w:sz w:val="16"/>
                <w:szCs w:val="16"/>
              </w:rPr>
            </w:pPr>
            <w:r w:rsidRPr="005813A7">
              <w:rPr>
                <w:sz w:val="16"/>
                <w:szCs w:val="16"/>
              </w:rPr>
              <w:t xml:space="preserve">Health </w:t>
            </w:r>
          </w:p>
          <w:p w:rsidR="005813A7" w:rsidRPr="005813A7" w:rsidRDefault="005813A7" w:rsidP="005813A7">
            <w:pPr>
              <w:numPr>
                <w:ilvl w:val="0"/>
                <w:numId w:val="46"/>
              </w:numPr>
              <w:rPr>
                <w:sz w:val="16"/>
                <w:szCs w:val="16"/>
              </w:rPr>
            </w:pPr>
            <w:r w:rsidRPr="005813A7">
              <w:rPr>
                <w:sz w:val="16"/>
                <w:szCs w:val="16"/>
              </w:rPr>
              <w:t xml:space="preserve">Business </w:t>
            </w:r>
          </w:p>
          <w:p w:rsidR="005813A7" w:rsidRPr="005813A7" w:rsidRDefault="005813A7" w:rsidP="005813A7">
            <w:pPr>
              <w:numPr>
                <w:ilvl w:val="0"/>
                <w:numId w:val="46"/>
              </w:numPr>
              <w:rPr>
                <w:sz w:val="16"/>
                <w:szCs w:val="16"/>
              </w:rPr>
            </w:pPr>
            <w:r w:rsidRPr="005813A7">
              <w:rPr>
                <w:sz w:val="16"/>
                <w:szCs w:val="16"/>
              </w:rPr>
              <w:t xml:space="preserve">Home </w:t>
            </w:r>
            <w:r w:rsidRPr="005813A7">
              <w:rPr>
                <w:color w:val="1F497D"/>
                <w:sz w:val="16"/>
                <w:szCs w:val="16"/>
              </w:rPr>
              <w:t>– Homeowners, Renters, Mobile/Manufactured Homes, Condominium</w:t>
            </w:r>
          </w:p>
          <w:p w:rsidR="005813A7" w:rsidRPr="005813A7" w:rsidRDefault="005813A7" w:rsidP="005813A7">
            <w:pPr>
              <w:numPr>
                <w:ilvl w:val="0"/>
                <w:numId w:val="46"/>
              </w:numPr>
              <w:rPr>
                <w:sz w:val="16"/>
                <w:szCs w:val="16"/>
              </w:rPr>
            </w:pPr>
            <w:r w:rsidRPr="005813A7">
              <w:rPr>
                <w:sz w:val="16"/>
                <w:szCs w:val="16"/>
              </w:rPr>
              <w:t xml:space="preserve">Travel </w:t>
            </w:r>
          </w:p>
          <w:p w:rsidR="005813A7" w:rsidRPr="005813A7" w:rsidRDefault="005813A7" w:rsidP="005813A7">
            <w:pPr>
              <w:numPr>
                <w:ilvl w:val="0"/>
                <w:numId w:val="46"/>
              </w:numPr>
              <w:rPr>
                <w:sz w:val="16"/>
                <w:szCs w:val="16"/>
              </w:rPr>
            </w:pPr>
            <w:r w:rsidRPr="005813A7">
              <w:rPr>
                <w:sz w:val="16"/>
                <w:szCs w:val="16"/>
              </w:rPr>
              <w:t xml:space="preserve">Farm and Ranch </w:t>
            </w:r>
          </w:p>
          <w:p w:rsidR="005813A7" w:rsidRPr="005813A7" w:rsidRDefault="005813A7" w:rsidP="005813A7">
            <w:pPr>
              <w:numPr>
                <w:ilvl w:val="0"/>
                <w:numId w:val="46"/>
              </w:numPr>
              <w:rPr>
                <w:sz w:val="16"/>
                <w:szCs w:val="16"/>
              </w:rPr>
            </w:pPr>
            <w:r w:rsidRPr="005813A7">
              <w:rPr>
                <w:sz w:val="16"/>
                <w:szCs w:val="16"/>
              </w:rPr>
              <w:t>Life and Annuities</w:t>
            </w:r>
          </w:p>
          <w:p w:rsidR="00C023C5" w:rsidRPr="009E3267" w:rsidRDefault="005813A7" w:rsidP="005813A7">
            <w:pPr>
              <w:numPr>
                <w:ilvl w:val="0"/>
                <w:numId w:val="46"/>
              </w:numPr>
            </w:pPr>
            <w:r w:rsidRPr="005813A7">
              <w:rPr>
                <w:sz w:val="16"/>
                <w:szCs w:val="16"/>
              </w:rPr>
              <w:t>Liability Umbrella</w:t>
            </w:r>
            <w:r w:rsidRPr="005813A7">
              <w:rPr>
                <w:color w:val="1F497D"/>
                <w:sz w:val="16"/>
                <w:szCs w:val="16"/>
              </w:rPr>
              <w:t xml:space="preserve"> – Personal, </w:t>
            </w:r>
            <w:r w:rsidR="00B1070A" w:rsidRPr="005813A7">
              <w:rPr>
                <w:color w:val="1F497D"/>
                <w:sz w:val="16"/>
                <w:szCs w:val="16"/>
              </w:rPr>
              <w:t>Commercial</w:t>
            </w:r>
            <w:r w:rsidRPr="005813A7">
              <w:rPr>
                <w:color w:val="1F497D"/>
                <w:sz w:val="16"/>
                <w:szCs w:val="16"/>
              </w:rPr>
              <w:t>, and Farm and Ranch</w:t>
            </w:r>
          </w:p>
        </w:tc>
        <w:tc>
          <w:tcPr>
            <w:tcW w:w="1374" w:type="dxa"/>
            <w:tcBorders>
              <w:bottom w:val="single" w:sz="4" w:space="0" w:color="auto"/>
            </w:tcBorders>
            <w:shd w:val="clear" w:color="auto" w:fill="auto"/>
          </w:tcPr>
          <w:p w:rsidR="00B55D9F" w:rsidRPr="00DF72BE" w:rsidRDefault="00B55D9F" w:rsidP="00DF72BE">
            <w:pPr>
              <w:pStyle w:val="BodyText"/>
              <w:rPr>
                <w:b/>
              </w:rPr>
            </w:pPr>
          </w:p>
        </w:tc>
      </w:tr>
      <w:tr w:rsidR="00C023C5" w:rsidTr="00DC7E05">
        <w:tc>
          <w:tcPr>
            <w:tcW w:w="806" w:type="dxa"/>
            <w:tcBorders>
              <w:bottom w:val="single" w:sz="4" w:space="0" w:color="auto"/>
            </w:tcBorders>
            <w:shd w:val="clear" w:color="auto" w:fill="auto"/>
          </w:tcPr>
          <w:p w:rsidR="00C023C5" w:rsidRPr="00B528F2" w:rsidRDefault="00C023C5" w:rsidP="00DF72BE">
            <w:pPr>
              <w:pStyle w:val="BodyText"/>
            </w:pPr>
          </w:p>
        </w:tc>
        <w:tc>
          <w:tcPr>
            <w:tcW w:w="7204" w:type="dxa"/>
            <w:tcBorders>
              <w:bottom w:val="single" w:sz="4" w:space="0" w:color="auto"/>
            </w:tcBorders>
            <w:shd w:val="clear" w:color="auto" w:fill="auto"/>
          </w:tcPr>
          <w:p w:rsidR="00C023C5" w:rsidRDefault="00C023C5" w:rsidP="00DF72BE">
            <w:pPr>
              <w:pStyle w:val="BodyText"/>
            </w:pPr>
          </w:p>
        </w:tc>
        <w:tc>
          <w:tcPr>
            <w:tcW w:w="1374" w:type="dxa"/>
            <w:tcBorders>
              <w:bottom w:val="single" w:sz="4" w:space="0" w:color="auto"/>
            </w:tcBorders>
            <w:shd w:val="clear" w:color="auto" w:fill="auto"/>
          </w:tcPr>
          <w:p w:rsidR="00C023C5" w:rsidRPr="00DF72BE" w:rsidRDefault="00C023C5" w:rsidP="00DF72BE">
            <w:pPr>
              <w:pStyle w:val="BodyText"/>
              <w:rPr>
                <w:b/>
              </w:rPr>
            </w:pPr>
          </w:p>
        </w:tc>
      </w:tr>
      <w:tr w:rsidR="00B55D9F" w:rsidTr="00DC7E05">
        <w:tc>
          <w:tcPr>
            <w:tcW w:w="806" w:type="dxa"/>
            <w:shd w:val="clear" w:color="auto" w:fill="EEECE1" w:themeFill="background2"/>
          </w:tcPr>
          <w:p w:rsidR="00B55D9F" w:rsidRPr="005E15C1" w:rsidRDefault="005813A7" w:rsidP="00DF72BE">
            <w:pPr>
              <w:pStyle w:val="BodyText"/>
              <w:rPr>
                <w:b/>
              </w:rPr>
            </w:pPr>
            <w:r>
              <w:rPr>
                <w:b/>
              </w:rPr>
              <w:t>U1020</w:t>
            </w:r>
          </w:p>
        </w:tc>
        <w:tc>
          <w:tcPr>
            <w:tcW w:w="7204" w:type="dxa"/>
            <w:shd w:val="clear" w:color="auto" w:fill="EEECE1" w:themeFill="background2"/>
          </w:tcPr>
          <w:p w:rsidR="00B55D9F" w:rsidRPr="005E15C1" w:rsidRDefault="007D6BEC" w:rsidP="00DF72BE">
            <w:pPr>
              <w:pStyle w:val="BodyText"/>
              <w:rPr>
                <w:b/>
              </w:rPr>
            </w:pPr>
            <w:r w:rsidRPr="005E15C1">
              <w:rPr>
                <w:b/>
              </w:rPr>
              <w:t>The quote user shall be able to select multiple products of interest</w:t>
            </w:r>
          </w:p>
        </w:tc>
        <w:tc>
          <w:tcPr>
            <w:tcW w:w="1374" w:type="dxa"/>
            <w:shd w:val="clear" w:color="auto" w:fill="EEECE1" w:themeFill="background2"/>
          </w:tcPr>
          <w:p w:rsidR="00B55D9F" w:rsidRPr="005E15C1" w:rsidRDefault="00B55D9F" w:rsidP="00DF72BE">
            <w:pPr>
              <w:pStyle w:val="BodyText"/>
              <w:rPr>
                <w:b/>
              </w:rPr>
            </w:pPr>
          </w:p>
        </w:tc>
      </w:tr>
      <w:tr w:rsidR="007D6BEC" w:rsidTr="00DC7E05">
        <w:tc>
          <w:tcPr>
            <w:tcW w:w="806" w:type="dxa"/>
            <w:tcBorders>
              <w:bottom w:val="single" w:sz="4" w:space="0" w:color="auto"/>
            </w:tcBorders>
            <w:shd w:val="clear" w:color="auto" w:fill="auto"/>
          </w:tcPr>
          <w:p w:rsidR="007D6BEC" w:rsidRPr="00B528F2" w:rsidRDefault="007D6BEC" w:rsidP="00DF72BE">
            <w:pPr>
              <w:pStyle w:val="BodyText"/>
            </w:pPr>
          </w:p>
        </w:tc>
        <w:tc>
          <w:tcPr>
            <w:tcW w:w="7204" w:type="dxa"/>
            <w:tcBorders>
              <w:bottom w:val="single" w:sz="4" w:space="0" w:color="auto"/>
            </w:tcBorders>
            <w:shd w:val="clear" w:color="auto" w:fill="auto"/>
          </w:tcPr>
          <w:p w:rsidR="007D6BEC" w:rsidRDefault="007D6BEC" w:rsidP="00DF72BE">
            <w:pPr>
              <w:pStyle w:val="BodyText"/>
            </w:pPr>
          </w:p>
        </w:tc>
        <w:tc>
          <w:tcPr>
            <w:tcW w:w="1374" w:type="dxa"/>
            <w:tcBorders>
              <w:bottom w:val="single" w:sz="4" w:space="0" w:color="auto"/>
            </w:tcBorders>
            <w:shd w:val="clear" w:color="auto" w:fill="auto"/>
          </w:tcPr>
          <w:p w:rsidR="007D6BEC" w:rsidRPr="00DF72BE" w:rsidRDefault="007D6BEC" w:rsidP="00DF72BE">
            <w:pPr>
              <w:pStyle w:val="BodyText"/>
              <w:rPr>
                <w:b/>
              </w:rPr>
            </w:pPr>
          </w:p>
        </w:tc>
      </w:tr>
      <w:tr w:rsidR="007D6BEC" w:rsidTr="00DC7E05">
        <w:tc>
          <w:tcPr>
            <w:tcW w:w="806" w:type="dxa"/>
            <w:shd w:val="clear" w:color="auto" w:fill="EEECE1" w:themeFill="background2"/>
          </w:tcPr>
          <w:p w:rsidR="007D6BEC" w:rsidRPr="005E15C1" w:rsidRDefault="005813A7" w:rsidP="00DF72BE">
            <w:pPr>
              <w:pStyle w:val="BodyText"/>
              <w:rPr>
                <w:b/>
              </w:rPr>
            </w:pPr>
            <w:r>
              <w:rPr>
                <w:b/>
              </w:rPr>
              <w:t>U1025</w:t>
            </w:r>
          </w:p>
        </w:tc>
        <w:tc>
          <w:tcPr>
            <w:tcW w:w="7204" w:type="dxa"/>
            <w:shd w:val="clear" w:color="auto" w:fill="EEECE1" w:themeFill="background2"/>
          </w:tcPr>
          <w:p w:rsidR="007D6BEC" w:rsidRPr="005E15C1" w:rsidRDefault="00C023C5" w:rsidP="00DF72BE">
            <w:pPr>
              <w:pStyle w:val="BodyText"/>
              <w:rPr>
                <w:b/>
              </w:rPr>
            </w:pPr>
            <w:r>
              <w:rPr>
                <w:b/>
              </w:rPr>
              <w:t xml:space="preserve">The quote user shall be able to provide responses to each </w:t>
            </w:r>
            <w:r w:rsidR="006A190B">
              <w:rPr>
                <w:b/>
              </w:rPr>
              <w:t>P</w:t>
            </w:r>
            <w:r>
              <w:rPr>
                <w:b/>
              </w:rPr>
              <w:t xml:space="preserve">roduct </w:t>
            </w:r>
            <w:r w:rsidR="006A190B">
              <w:rPr>
                <w:b/>
              </w:rPr>
              <w:t>Q</w:t>
            </w:r>
            <w:r>
              <w:rPr>
                <w:b/>
              </w:rPr>
              <w:t xml:space="preserve">uestion </w:t>
            </w:r>
            <w:r w:rsidR="006A190B">
              <w:rPr>
                <w:b/>
              </w:rPr>
              <w:t>S</w:t>
            </w:r>
            <w:r>
              <w:rPr>
                <w:b/>
              </w:rPr>
              <w:t>et</w:t>
            </w:r>
            <w:r w:rsidR="00A13918">
              <w:rPr>
                <w:b/>
              </w:rPr>
              <w:t xml:space="preserve"> </w:t>
            </w:r>
          </w:p>
        </w:tc>
        <w:tc>
          <w:tcPr>
            <w:tcW w:w="1374" w:type="dxa"/>
            <w:shd w:val="clear" w:color="auto" w:fill="EEECE1" w:themeFill="background2"/>
          </w:tcPr>
          <w:p w:rsidR="007D6BEC" w:rsidRPr="005E15C1" w:rsidRDefault="007D6BEC" w:rsidP="00DF72BE">
            <w:pPr>
              <w:pStyle w:val="BodyText"/>
              <w:rPr>
                <w:b/>
              </w:rPr>
            </w:pPr>
          </w:p>
        </w:tc>
      </w:tr>
      <w:tr w:rsidR="007D6BEC" w:rsidTr="00DC7E05">
        <w:tc>
          <w:tcPr>
            <w:tcW w:w="806" w:type="dxa"/>
            <w:shd w:val="clear" w:color="auto" w:fill="auto"/>
          </w:tcPr>
          <w:p w:rsidR="007D6BEC" w:rsidRPr="00B528F2" w:rsidRDefault="007D6BEC" w:rsidP="00DF72BE">
            <w:pPr>
              <w:pStyle w:val="BodyText"/>
            </w:pPr>
          </w:p>
        </w:tc>
        <w:tc>
          <w:tcPr>
            <w:tcW w:w="7204" w:type="dxa"/>
            <w:shd w:val="clear" w:color="auto" w:fill="auto"/>
          </w:tcPr>
          <w:p w:rsidR="007D6BEC" w:rsidRDefault="00C023C5" w:rsidP="00A13918">
            <w:pPr>
              <w:pStyle w:val="BodyText"/>
            </w:pPr>
            <w:r>
              <w:t xml:space="preserve">The system shall </w:t>
            </w:r>
            <w:r w:rsidR="00A13918">
              <w:t>present</w:t>
            </w:r>
            <w:r>
              <w:t xml:space="preserve"> a </w:t>
            </w:r>
            <w:r w:rsidR="00A13918">
              <w:t xml:space="preserve">single </w:t>
            </w:r>
            <w:r>
              <w:t>product question set</w:t>
            </w:r>
            <w:r w:rsidR="00A13918">
              <w:t xml:space="preserve"> at a time</w:t>
            </w:r>
          </w:p>
        </w:tc>
        <w:tc>
          <w:tcPr>
            <w:tcW w:w="1374" w:type="dxa"/>
            <w:shd w:val="clear" w:color="auto" w:fill="auto"/>
          </w:tcPr>
          <w:p w:rsidR="007D6BEC" w:rsidRPr="00DF72BE" w:rsidRDefault="007D6BEC" w:rsidP="00DF72BE">
            <w:pPr>
              <w:pStyle w:val="BodyText"/>
              <w:rPr>
                <w:b/>
              </w:rPr>
            </w:pPr>
          </w:p>
        </w:tc>
      </w:tr>
      <w:tr w:rsidR="007D6BEC" w:rsidTr="00DC7E05">
        <w:tc>
          <w:tcPr>
            <w:tcW w:w="806" w:type="dxa"/>
            <w:tcBorders>
              <w:bottom w:val="single" w:sz="4" w:space="0" w:color="auto"/>
            </w:tcBorders>
            <w:shd w:val="clear" w:color="auto" w:fill="auto"/>
          </w:tcPr>
          <w:p w:rsidR="007D6BEC" w:rsidRPr="00B528F2" w:rsidRDefault="007D6BEC" w:rsidP="00DF72BE">
            <w:pPr>
              <w:pStyle w:val="BodyText"/>
            </w:pPr>
          </w:p>
        </w:tc>
        <w:tc>
          <w:tcPr>
            <w:tcW w:w="7204" w:type="dxa"/>
            <w:tcBorders>
              <w:bottom w:val="single" w:sz="4" w:space="0" w:color="auto"/>
            </w:tcBorders>
            <w:shd w:val="clear" w:color="auto" w:fill="auto"/>
          </w:tcPr>
          <w:p w:rsidR="007D6BEC" w:rsidRDefault="006A190B" w:rsidP="00DF72BE">
            <w:pPr>
              <w:pStyle w:val="BodyText"/>
            </w:pPr>
            <w:r>
              <w:t>The system shall provide a function which enable the user to move to the next Product Question Set</w:t>
            </w:r>
          </w:p>
        </w:tc>
        <w:tc>
          <w:tcPr>
            <w:tcW w:w="1374" w:type="dxa"/>
            <w:tcBorders>
              <w:bottom w:val="single" w:sz="4" w:space="0" w:color="auto"/>
            </w:tcBorders>
            <w:shd w:val="clear" w:color="auto" w:fill="auto"/>
          </w:tcPr>
          <w:p w:rsidR="007D6BEC" w:rsidRPr="00DF72BE" w:rsidRDefault="007D6BEC" w:rsidP="00DF72BE">
            <w:pPr>
              <w:pStyle w:val="BodyText"/>
              <w:rPr>
                <w:b/>
              </w:rPr>
            </w:pPr>
          </w:p>
        </w:tc>
      </w:tr>
      <w:tr w:rsidR="005E15C1" w:rsidTr="00DC7E05">
        <w:tc>
          <w:tcPr>
            <w:tcW w:w="806" w:type="dxa"/>
            <w:shd w:val="clear" w:color="auto" w:fill="EEECE1" w:themeFill="background2"/>
          </w:tcPr>
          <w:p w:rsidR="005E15C1" w:rsidRPr="00A13918" w:rsidRDefault="005813A7" w:rsidP="00DF72BE">
            <w:pPr>
              <w:pStyle w:val="BodyText"/>
              <w:rPr>
                <w:b/>
              </w:rPr>
            </w:pPr>
            <w:r>
              <w:rPr>
                <w:b/>
              </w:rPr>
              <w:t>U1030</w:t>
            </w:r>
          </w:p>
        </w:tc>
        <w:tc>
          <w:tcPr>
            <w:tcW w:w="7204" w:type="dxa"/>
            <w:shd w:val="clear" w:color="auto" w:fill="EEECE1" w:themeFill="background2"/>
          </w:tcPr>
          <w:p w:rsidR="005E15C1" w:rsidRDefault="00A13918" w:rsidP="00B1070A">
            <w:pPr>
              <w:pStyle w:val="BodyText"/>
              <w:rPr>
                <w:b/>
              </w:rPr>
            </w:pPr>
            <w:r w:rsidRPr="00A13918">
              <w:rPr>
                <w:b/>
              </w:rPr>
              <w:t xml:space="preserve">The QRF User shall be required to </w:t>
            </w:r>
            <w:r w:rsidR="00B1070A">
              <w:rPr>
                <w:b/>
              </w:rPr>
              <w:t>select an A</w:t>
            </w:r>
            <w:r w:rsidRPr="00A13918">
              <w:rPr>
                <w:b/>
              </w:rPr>
              <w:t>gent</w:t>
            </w:r>
            <w:r w:rsidR="00B1070A">
              <w:rPr>
                <w:b/>
              </w:rPr>
              <w:t xml:space="preserve"> prior to submitting their form</w:t>
            </w:r>
            <w:r w:rsidRPr="00A13918">
              <w:rPr>
                <w:b/>
              </w:rPr>
              <w:t xml:space="preserve"> </w:t>
            </w:r>
            <w:r w:rsidR="00B1070A">
              <w:rPr>
                <w:b/>
              </w:rPr>
              <w:t>when the QRF User accessed the form from AmFam.com</w:t>
            </w:r>
          </w:p>
          <w:p w:rsidR="00C57B32" w:rsidRDefault="00C57B32" w:rsidP="00B1070A">
            <w:pPr>
              <w:pStyle w:val="BodyText"/>
              <w:rPr>
                <w:b/>
              </w:rPr>
            </w:pPr>
          </w:p>
          <w:p w:rsidR="00C57B32" w:rsidRPr="00A13918" w:rsidRDefault="008258D4" w:rsidP="00B1070A">
            <w:pPr>
              <w:pStyle w:val="BodyText"/>
              <w:rPr>
                <w:b/>
              </w:rPr>
            </w:pPr>
            <w:r>
              <w:rPr>
                <w:b/>
              </w:rPr>
              <w:t>(</w:t>
            </w:r>
            <w:proofErr w:type="gramStart"/>
            <w:r>
              <w:rPr>
                <w:b/>
              </w:rPr>
              <w:t>need</w:t>
            </w:r>
            <w:proofErr w:type="gramEnd"/>
            <w:r>
              <w:rPr>
                <w:b/>
              </w:rPr>
              <w:t xml:space="preserve"> to rework….</w:t>
            </w:r>
            <w:r w:rsidR="00C57B32">
              <w:rPr>
                <w:b/>
              </w:rPr>
              <w:t>if from AmFam.com</w:t>
            </w:r>
            <w:r w:rsidR="006167F1">
              <w:rPr>
                <w:b/>
              </w:rPr>
              <w:t xml:space="preserve"> use cookie agent but allow to change agent.  If from other sites use the agent </w:t>
            </w:r>
            <w:r>
              <w:rPr>
                <w:b/>
              </w:rPr>
              <w:t>associated</w:t>
            </w:r>
            <w:r w:rsidR="006167F1">
              <w:rPr>
                <w:b/>
              </w:rPr>
              <w:t xml:space="preserve"> to </w:t>
            </w:r>
            <w:r>
              <w:rPr>
                <w:b/>
              </w:rPr>
              <w:t>origin</w:t>
            </w:r>
            <w:r w:rsidR="006167F1">
              <w:rPr>
                <w:b/>
              </w:rPr>
              <w:t>)</w:t>
            </w:r>
          </w:p>
        </w:tc>
        <w:tc>
          <w:tcPr>
            <w:tcW w:w="1374" w:type="dxa"/>
            <w:shd w:val="clear" w:color="auto" w:fill="EEECE1" w:themeFill="background2"/>
          </w:tcPr>
          <w:p w:rsidR="005E15C1" w:rsidRPr="00A13918" w:rsidRDefault="005E15C1" w:rsidP="00DF72BE">
            <w:pPr>
              <w:pStyle w:val="BodyText"/>
              <w:rPr>
                <w:b/>
              </w:rPr>
            </w:pPr>
          </w:p>
        </w:tc>
      </w:tr>
      <w:tr w:rsidR="00B1070A" w:rsidTr="00DC7E05">
        <w:tc>
          <w:tcPr>
            <w:tcW w:w="806" w:type="dxa"/>
            <w:tcBorders>
              <w:bottom w:val="single" w:sz="4" w:space="0" w:color="auto"/>
            </w:tcBorders>
            <w:shd w:val="clear" w:color="auto" w:fill="auto"/>
          </w:tcPr>
          <w:p w:rsidR="00B1070A" w:rsidRPr="00B528F2" w:rsidRDefault="00B1070A" w:rsidP="00DF72BE">
            <w:pPr>
              <w:pStyle w:val="BodyText"/>
            </w:pPr>
          </w:p>
        </w:tc>
        <w:tc>
          <w:tcPr>
            <w:tcW w:w="7204" w:type="dxa"/>
            <w:tcBorders>
              <w:bottom w:val="single" w:sz="4" w:space="0" w:color="auto"/>
            </w:tcBorders>
            <w:shd w:val="clear" w:color="auto" w:fill="auto"/>
          </w:tcPr>
          <w:p w:rsidR="00B1070A" w:rsidRDefault="00B1070A" w:rsidP="00DF72BE">
            <w:pPr>
              <w:pStyle w:val="BodyText"/>
            </w:pPr>
            <w:r>
              <w:t>The system shall bypass the Agent Selection process when the QRF User accessed the tool from an Agent Website</w:t>
            </w:r>
          </w:p>
        </w:tc>
        <w:tc>
          <w:tcPr>
            <w:tcW w:w="1374" w:type="dxa"/>
            <w:tcBorders>
              <w:bottom w:val="single" w:sz="4" w:space="0" w:color="auto"/>
            </w:tcBorders>
            <w:shd w:val="clear" w:color="auto" w:fill="auto"/>
          </w:tcPr>
          <w:p w:rsidR="00B1070A" w:rsidRPr="00DF72BE" w:rsidRDefault="00B1070A" w:rsidP="00DF72BE">
            <w:pPr>
              <w:pStyle w:val="BodyText"/>
              <w:rPr>
                <w:b/>
              </w:rPr>
            </w:pPr>
          </w:p>
        </w:tc>
      </w:tr>
      <w:tr w:rsidR="005E15C1" w:rsidTr="00DC7E05">
        <w:tc>
          <w:tcPr>
            <w:tcW w:w="806" w:type="dxa"/>
            <w:tcBorders>
              <w:bottom w:val="single" w:sz="4" w:space="0" w:color="auto"/>
            </w:tcBorders>
            <w:shd w:val="clear" w:color="auto" w:fill="auto"/>
          </w:tcPr>
          <w:p w:rsidR="005E15C1" w:rsidRPr="00B528F2" w:rsidRDefault="005E15C1" w:rsidP="00DF72BE">
            <w:pPr>
              <w:pStyle w:val="BodyText"/>
            </w:pPr>
          </w:p>
        </w:tc>
        <w:tc>
          <w:tcPr>
            <w:tcW w:w="7204" w:type="dxa"/>
            <w:tcBorders>
              <w:bottom w:val="single" w:sz="4" w:space="0" w:color="auto"/>
            </w:tcBorders>
            <w:shd w:val="clear" w:color="auto" w:fill="auto"/>
          </w:tcPr>
          <w:p w:rsidR="005E15C1" w:rsidRDefault="006A190B" w:rsidP="00DF72BE">
            <w:pPr>
              <w:pStyle w:val="BodyText"/>
            </w:pPr>
            <w:r>
              <w:t>The sy</w:t>
            </w:r>
            <w:r w:rsidR="00B1070A">
              <w:t xml:space="preserve">stem shall assign the Preferred </w:t>
            </w:r>
            <w:r>
              <w:t>Agent when the QRF User accesses the QRF tool from an Agent Website</w:t>
            </w:r>
          </w:p>
          <w:p w:rsidR="006A190B" w:rsidRDefault="006A190B" w:rsidP="00DF72BE">
            <w:pPr>
              <w:pStyle w:val="BodyText"/>
            </w:pPr>
          </w:p>
          <w:p w:rsidR="006A190B" w:rsidRDefault="006A190B" w:rsidP="00DF72BE">
            <w:pPr>
              <w:pStyle w:val="BodyText"/>
            </w:pPr>
            <w:r>
              <w:t>Preferred Agent = Agent associated to the Agent Website</w:t>
            </w:r>
          </w:p>
        </w:tc>
        <w:tc>
          <w:tcPr>
            <w:tcW w:w="1374" w:type="dxa"/>
            <w:tcBorders>
              <w:bottom w:val="single" w:sz="4" w:space="0" w:color="auto"/>
            </w:tcBorders>
            <w:shd w:val="clear" w:color="auto" w:fill="auto"/>
          </w:tcPr>
          <w:p w:rsidR="005E15C1" w:rsidRPr="00DF72BE" w:rsidRDefault="005E15C1" w:rsidP="00DF72BE">
            <w:pPr>
              <w:pStyle w:val="BodyText"/>
              <w:rPr>
                <w:b/>
              </w:rPr>
            </w:pPr>
          </w:p>
        </w:tc>
      </w:tr>
      <w:tr w:rsidR="006A190B" w:rsidTr="00DC7E05">
        <w:tc>
          <w:tcPr>
            <w:tcW w:w="806" w:type="dxa"/>
            <w:tcBorders>
              <w:bottom w:val="single" w:sz="4" w:space="0" w:color="auto"/>
            </w:tcBorders>
            <w:shd w:val="clear" w:color="auto" w:fill="auto"/>
          </w:tcPr>
          <w:p w:rsidR="006A190B" w:rsidRPr="00B528F2" w:rsidRDefault="006A190B" w:rsidP="00DF72BE">
            <w:pPr>
              <w:pStyle w:val="BodyText"/>
            </w:pPr>
          </w:p>
        </w:tc>
        <w:tc>
          <w:tcPr>
            <w:tcW w:w="7204" w:type="dxa"/>
            <w:tcBorders>
              <w:bottom w:val="single" w:sz="4" w:space="0" w:color="auto"/>
            </w:tcBorders>
            <w:shd w:val="clear" w:color="auto" w:fill="auto"/>
          </w:tcPr>
          <w:p w:rsidR="006A190B" w:rsidRDefault="006A190B" w:rsidP="00DF72BE">
            <w:pPr>
              <w:pStyle w:val="BodyText"/>
            </w:pPr>
            <w:r>
              <w:t>The system shall assign the Preferred Agent when the QRF User accesses the QRF tool from the AmFam.com website and the QRF User has an Agent Cookie located on their device</w:t>
            </w:r>
          </w:p>
          <w:p w:rsidR="006A190B" w:rsidRDefault="006A190B" w:rsidP="00DF72BE">
            <w:pPr>
              <w:pStyle w:val="BodyText"/>
            </w:pPr>
            <w:r>
              <w:t>Preferred Agent = Agent associated via the Agent Cookie</w:t>
            </w:r>
          </w:p>
        </w:tc>
        <w:tc>
          <w:tcPr>
            <w:tcW w:w="1374" w:type="dxa"/>
            <w:tcBorders>
              <w:bottom w:val="single" w:sz="4" w:space="0" w:color="auto"/>
            </w:tcBorders>
            <w:shd w:val="clear" w:color="auto" w:fill="auto"/>
          </w:tcPr>
          <w:p w:rsidR="006A190B" w:rsidRPr="00DF72BE" w:rsidRDefault="006A190B" w:rsidP="00DF72BE">
            <w:pPr>
              <w:pStyle w:val="BodyText"/>
              <w:rPr>
                <w:b/>
              </w:rPr>
            </w:pPr>
          </w:p>
        </w:tc>
      </w:tr>
      <w:tr w:rsidR="00B1070A" w:rsidTr="00DC7E05">
        <w:tc>
          <w:tcPr>
            <w:tcW w:w="806" w:type="dxa"/>
            <w:tcBorders>
              <w:bottom w:val="single" w:sz="4" w:space="0" w:color="auto"/>
            </w:tcBorders>
            <w:shd w:val="clear" w:color="auto" w:fill="auto"/>
          </w:tcPr>
          <w:p w:rsidR="00B1070A" w:rsidRPr="00B528F2" w:rsidRDefault="00B1070A" w:rsidP="00DF72BE">
            <w:pPr>
              <w:pStyle w:val="BodyText"/>
            </w:pPr>
          </w:p>
        </w:tc>
        <w:tc>
          <w:tcPr>
            <w:tcW w:w="7204" w:type="dxa"/>
            <w:tcBorders>
              <w:bottom w:val="single" w:sz="4" w:space="0" w:color="auto"/>
            </w:tcBorders>
            <w:shd w:val="clear" w:color="auto" w:fill="auto"/>
          </w:tcPr>
          <w:p w:rsidR="00B1070A" w:rsidRDefault="00B1070A" w:rsidP="00512469">
            <w:pPr>
              <w:pStyle w:val="BodyText"/>
            </w:pPr>
            <w:r>
              <w:t xml:space="preserve">The system shall not allow the user to move forward until an Agent has been </w:t>
            </w:r>
            <w:r w:rsidR="00512469">
              <w:t>selected</w:t>
            </w:r>
          </w:p>
        </w:tc>
        <w:tc>
          <w:tcPr>
            <w:tcW w:w="1374" w:type="dxa"/>
            <w:tcBorders>
              <w:bottom w:val="single" w:sz="4" w:space="0" w:color="auto"/>
            </w:tcBorders>
            <w:shd w:val="clear" w:color="auto" w:fill="auto"/>
          </w:tcPr>
          <w:p w:rsidR="00B1070A" w:rsidRPr="00DF72BE" w:rsidRDefault="00B1070A" w:rsidP="00DF72BE">
            <w:pPr>
              <w:pStyle w:val="BodyText"/>
              <w:rPr>
                <w:b/>
              </w:rPr>
            </w:pPr>
          </w:p>
        </w:tc>
      </w:tr>
      <w:tr w:rsidR="00512469" w:rsidTr="00DC7E05">
        <w:tc>
          <w:tcPr>
            <w:tcW w:w="806" w:type="dxa"/>
            <w:tcBorders>
              <w:bottom w:val="single" w:sz="4" w:space="0" w:color="auto"/>
            </w:tcBorders>
            <w:shd w:val="clear" w:color="auto" w:fill="auto"/>
          </w:tcPr>
          <w:p w:rsidR="00512469" w:rsidRPr="00B528F2" w:rsidRDefault="00512469" w:rsidP="00DF72BE">
            <w:pPr>
              <w:pStyle w:val="BodyText"/>
            </w:pPr>
          </w:p>
        </w:tc>
        <w:tc>
          <w:tcPr>
            <w:tcW w:w="7204" w:type="dxa"/>
            <w:tcBorders>
              <w:bottom w:val="single" w:sz="4" w:space="0" w:color="auto"/>
            </w:tcBorders>
            <w:shd w:val="clear" w:color="auto" w:fill="auto"/>
          </w:tcPr>
          <w:p w:rsidR="00512469" w:rsidRDefault="00512469" w:rsidP="00512469">
            <w:pPr>
              <w:pStyle w:val="BodyText"/>
            </w:pPr>
          </w:p>
        </w:tc>
        <w:tc>
          <w:tcPr>
            <w:tcW w:w="1374" w:type="dxa"/>
            <w:tcBorders>
              <w:bottom w:val="single" w:sz="4" w:space="0" w:color="auto"/>
            </w:tcBorders>
            <w:shd w:val="clear" w:color="auto" w:fill="auto"/>
          </w:tcPr>
          <w:p w:rsidR="00512469" w:rsidRPr="00DF72BE" w:rsidRDefault="00512469" w:rsidP="00DF72BE">
            <w:pPr>
              <w:pStyle w:val="BodyText"/>
              <w:rPr>
                <w:b/>
              </w:rPr>
            </w:pPr>
          </w:p>
        </w:tc>
      </w:tr>
      <w:tr w:rsidR="00512469" w:rsidTr="00DC7E05">
        <w:tc>
          <w:tcPr>
            <w:tcW w:w="806" w:type="dxa"/>
            <w:tcBorders>
              <w:bottom w:val="single" w:sz="4" w:space="0" w:color="auto"/>
            </w:tcBorders>
            <w:shd w:val="clear" w:color="auto" w:fill="auto"/>
          </w:tcPr>
          <w:p w:rsidR="00512469" w:rsidRPr="00B528F2" w:rsidRDefault="00512469" w:rsidP="00DF72BE">
            <w:pPr>
              <w:pStyle w:val="BodyText"/>
            </w:pPr>
          </w:p>
        </w:tc>
        <w:tc>
          <w:tcPr>
            <w:tcW w:w="7204" w:type="dxa"/>
            <w:tcBorders>
              <w:bottom w:val="single" w:sz="4" w:space="0" w:color="auto"/>
            </w:tcBorders>
            <w:shd w:val="clear" w:color="auto" w:fill="auto"/>
          </w:tcPr>
          <w:p w:rsidR="00512469" w:rsidRDefault="00512469" w:rsidP="00512469">
            <w:pPr>
              <w:pStyle w:val="BodyText"/>
            </w:pPr>
          </w:p>
        </w:tc>
        <w:tc>
          <w:tcPr>
            <w:tcW w:w="1374" w:type="dxa"/>
            <w:tcBorders>
              <w:bottom w:val="single" w:sz="4" w:space="0" w:color="auto"/>
            </w:tcBorders>
            <w:shd w:val="clear" w:color="auto" w:fill="auto"/>
          </w:tcPr>
          <w:p w:rsidR="00512469" w:rsidRPr="00DF72BE" w:rsidRDefault="00512469" w:rsidP="00DF72BE">
            <w:pPr>
              <w:pStyle w:val="BodyText"/>
              <w:rPr>
                <w:b/>
              </w:rPr>
            </w:pPr>
          </w:p>
        </w:tc>
      </w:tr>
      <w:tr w:rsidR="006A190B" w:rsidTr="00DC7E05">
        <w:tc>
          <w:tcPr>
            <w:tcW w:w="806" w:type="dxa"/>
            <w:tcBorders>
              <w:bottom w:val="single" w:sz="4" w:space="0" w:color="auto"/>
            </w:tcBorders>
            <w:shd w:val="clear" w:color="auto" w:fill="EEECE1" w:themeFill="background2"/>
          </w:tcPr>
          <w:p w:rsidR="006A190B" w:rsidRPr="006A190B" w:rsidRDefault="005813A7" w:rsidP="00DF72BE">
            <w:pPr>
              <w:pStyle w:val="BodyText"/>
              <w:rPr>
                <w:b/>
              </w:rPr>
            </w:pPr>
            <w:r>
              <w:rPr>
                <w:b/>
              </w:rPr>
              <w:t>U1035</w:t>
            </w:r>
          </w:p>
        </w:tc>
        <w:tc>
          <w:tcPr>
            <w:tcW w:w="7204" w:type="dxa"/>
            <w:tcBorders>
              <w:bottom w:val="single" w:sz="4" w:space="0" w:color="auto"/>
            </w:tcBorders>
            <w:shd w:val="clear" w:color="auto" w:fill="EEECE1" w:themeFill="background2"/>
          </w:tcPr>
          <w:p w:rsidR="006A190B" w:rsidRPr="006A190B" w:rsidRDefault="006A190B" w:rsidP="00512469">
            <w:pPr>
              <w:pStyle w:val="BodyText"/>
              <w:rPr>
                <w:b/>
              </w:rPr>
            </w:pPr>
            <w:r w:rsidRPr="006A190B">
              <w:rPr>
                <w:b/>
              </w:rPr>
              <w:t>The QRF</w:t>
            </w:r>
            <w:r w:rsidR="00512469">
              <w:rPr>
                <w:b/>
              </w:rPr>
              <w:t xml:space="preserve"> User shall be able to change an </w:t>
            </w:r>
            <w:r w:rsidRPr="006A190B">
              <w:rPr>
                <w:b/>
              </w:rPr>
              <w:t>assigned Agent</w:t>
            </w:r>
            <w:r w:rsidR="00512469">
              <w:rPr>
                <w:b/>
              </w:rPr>
              <w:t xml:space="preserve"> </w:t>
            </w:r>
            <w:r w:rsidR="00512469">
              <w:t>(except in case where QRF user comes from Agent Website)</w:t>
            </w:r>
          </w:p>
        </w:tc>
        <w:tc>
          <w:tcPr>
            <w:tcW w:w="1374" w:type="dxa"/>
            <w:tcBorders>
              <w:bottom w:val="single" w:sz="4" w:space="0" w:color="auto"/>
            </w:tcBorders>
            <w:shd w:val="clear" w:color="auto" w:fill="EEECE1" w:themeFill="background2"/>
          </w:tcPr>
          <w:p w:rsidR="006A190B" w:rsidRPr="006A190B" w:rsidRDefault="006A190B" w:rsidP="00DF72BE">
            <w:pPr>
              <w:pStyle w:val="BodyText"/>
              <w:rPr>
                <w:b/>
              </w:rPr>
            </w:pPr>
          </w:p>
        </w:tc>
      </w:tr>
      <w:tr w:rsidR="006A190B" w:rsidTr="00FB6C4D">
        <w:tc>
          <w:tcPr>
            <w:tcW w:w="806" w:type="dxa"/>
            <w:tcBorders>
              <w:bottom w:val="single" w:sz="4" w:space="0" w:color="auto"/>
            </w:tcBorders>
            <w:shd w:val="clear" w:color="auto" w:fill="auto"/>
          </w:tcPr>
          <w:p w:rsidR="006A190B" w:rsidRPr="00B528F2" w:rsidRDefault="006A190B" w:rsidP="00DF72BE">
            <w:pPr>
              <w:pStyle w:val="BodyText"/>
            </w:pPr>
          </w:p>
        </w:tc>
        <w:tc>
          <w:tcPr>
            <w:tcW w:w="7204" w:type="dxa"/>
            <w:tcBorders>
              <w:bottom w:val="single" w:sz="4" w:space="0" w:color="auto"/>
            </w:tcBorders>
            <w:shd w:val="clear" w:color="auto" w:fill="auto"/>
          </w:tcPr>
          <w:p w:rsidR="006A190B" w:rsidRDefault="00512469" w:rsidP="00DF72BE">
            <w:pPr>
              <w:pStyle w:val="BodyText"/>
            </w:pPr>
            <w:r>
              <w:t>The system shall allow the user to select a different agent (except in case where QRF user comes from Agent Website)</w:t>
            </w:r>
          </w:p>
        </w:tc>
        <w:tc>
          <w:tcPr>
            <w:tcW w:w="1374" w:type="dxa"/>
            <w:tcBorders>
              <w:bottom w:val="single" w:sz="4" w:space="0" w:color="auto"/>
            </w:tcBorders>
            <w:shd w:val="clear" w:color="auto" w:fill="auto"/>
          </w:tcPr>
          <w:p w:rsidR="006A190B" w:rsidRPr="00DF72BE" w:rsidRDefault="006A190B" w:rsidP="00DF72BE">
            <w:pPr>
              <w:pStyle w:val="BodyText"/>
              <w:rPr>
                <w:b/>
              </w:rPr>
            </w:pPr>
          </w:p>
        </w:tc>
      </w:tr>
      <w:tr w:rsidR="00FB6C4D" w:rsidTr="00FB6C4D">
        <w:tc>
          <w:tcPr>
            <w:tcW w:w="806" w:type="dxa"/>
            <w:tcBorders>
              <w:bottom w:val="single" w:sz="4" w:space="0" w:color="auto"/>
            </w:tcBorders>
            <w:shd w:val="clear" w:color="auto" w:fill="EEECE1" w:themeFill="background2"/>
          </w:tcPr>
          <w:p w:rsidR="00FB6C4D" w:rsidRPr="00FB6C4D" w:rsidRDefault="00FB6C4D" w:rsidP="00DF72BE">
            <w:pPr>
              <w:pStyle w:val="BodyText"/>
              <w:rPr>
                <w:b/>
              </w:rPr>
            </w:pPr>
            <w:r w:rsidRPr="00FB6C4D">
              <w:rPr>
                <w:b/>
              </w:rPr>
              <w:t>U1040</w:t>
            </w:r>
          </w:p>
        </w:tc>
        <w:tc>
          <w:tcPr>
            <w:tcW w:w="7204" w:type="dxa"/>
            <w:tcBorders>
              <w:bottom w:val="single" w:sz="4" w:space="0" w:color="auto"/>
            </w:tcBorders>
            <w:shd w:val="clear" w:color="auto" w:fill="EEECE1" w:themeFill="background2"/>
          </w:tcPr>
          <w:p w:rsidR="00FB6C4D" w:rsidRPr="00FB6C4D" w:rsidRDefault="00FB6C4D" w:rsidP="00DF72BE">
            <w:pPr>
              <w:pStyle w:val="BodyText"/>
              <w:rPr>
                <w:b/>
              </w:rPr>
            </w:pPr>
            <w:r w:rsidRPr="00FB6C4D">
              <w:rPr>
                <w:b/>
              </w:rPr>
              <w:t xml:space="preserve">The QRF User shall be able to change any </w:t>
            </w:r>
            <w:r w:rsidR="00512469">
              <w:rPr>
                <w:b/>
              </w:rPr>
              <w:t xml:space="preserve">Personal, Contact and Product </w:t>
            </w:r>
            <w:r w:rsidRPr="00FB6C4D">
              <w:rPr>
                <w:b/>
              </w:rPr>
              <w:lastRenderedPageBreak/>
              <w:t>information provided prior to submission</w:t>
            </w:r>
          </w:p>
        </w:tc>
        <w:tc>
          <w:tcPr>
            <w:tcW w:w="1374" w:type="dxa"/>
            <w:tcBorders>
              <w:bottom w:val="single" w:sz="4" w:space="0" w:color="auto"/>
            </w:tcBorders>
            <w:shd w:val="clear" w:color="auto" w:fill="EEECE1" w:themeFill="background2"/>
          </w:tcPr>
          <w:p w:rsidR="00FB6C4D" w:rsidRPr="00FB6C4D" w:rsidRDefault="00FB6C4D" w:rsidP="00DF72BE">
            <w:pPr>
              <w:pStyle w:val="BodyText"/>
              <w:rPr>
                <w:b/>
              </w:rPr>
            </w:pPr>
          </w:p>
        </w:tc>
      </w:tr>
      <w:tr w:rsidR="00FB6C4D" w:rsidTr="00DC7E05">
        <w:tc>
          <w:tcPr>
            <w:tcW w:w="806" w:type="dxa"/>
            <w:tcBorders>
              <w:bottom w:val="single" w:sz="4" w:space="0" w:color="auto"/>
            </w:tcBorders>
            <w:shd w:val="clear" w:color="auto" w:fill="auto"/>
          </w:tcPr>
          <w:p w:rsidR="00FB6C4D" w:rsidRPr="00B528F2" w:rsidRDefault="00FB6C4D" w:rsidP="00DF72BE">
            <w:pPr>
              <w:pStyle w:val="BodyText"/>
            </w:pPr>
          </w:p>
        </w:tc>
        <w:tc>
          <w:tcPr>
            <w:tcW w:w="7204" w:type="dxa"/>
            <w:tcBorders>
              <w:bottom w:val="single" w:sz="4" w:space="0" w:color="auto"/>
            </w:tcBorders>
            <w:shd w:val="clear" w:color="auto" w:fill="auto"/>
          </w:tcPr>
          <w:p w:rsidR="00FB6C4D" w:rsidRDefault="00FB6C4D" w:rsidP="00DF72BE">
            <w:pPr>
              <w:pStyle w:val="BodyText"/>
            </w:pPr>
          </w:p>
        </w:tc>
        <w:tc>
          <w:tcPr>
            <w:tcW w:w="1374" w:type="dxa"/>
            <w:tcBorders>
              <w:bottom w:val="single" w:sz="4" w:space="0" w:color="auto"/>
            </w:tcBorders>
            <w:shd w:val="clear" w:color="auto" w:fill="auto"/>
          </w:tcPr>
          <w:p w:rsidR="00FB6C4D" w:rsidRPr="00DF72BE" w:rsidRDefault="00FB6C4D" w:rsidP="00DF72BE">
            <w:pPr>
              <w:pStyle w:val="BodyText"/>
              <w:rPr>
                <w:b/>
              </w:rPr>
            </w:pPr>
          </w:p>
        </w:tc>
      </w:tr>
      <w:tr w:rsidR="00FB6C4D" w:rsidTr="00DC7E05">
        <w:tc>
          <w:tcPr>
            <w:tcW w:w="806" w:type="dxa"/>
            <w:tcBorders>
              <w:bottom w:val="single" w:sz="4" w:space="0" w:color="auto"/>
            </w:tcBorders>
            <w:shd w:val="clear" w:color="auto" w:fill="auto"/>
          </w:tcPr>
          <w:p w:rsidR="00FB6C4D" w:rsidRPr="00B528F2" w:rsidRDefault="00FB6C4D" w:rsidP="00DF72BE">
            <w:pPr>
              <w:pStyle w:val="BodyText"/>
            </w:pPr>
          </w:p>
        </w:tc>
        <w:tc>
          <w:tcPr>
            <w:tcW w:w="7204" w:type="dxa"/>
            <w:tcBorders>
              <w:bottom w:val="single" w:sz="4" w:space="0" w:color="auto"/>
            </w:tcBorders>
            <w:shd w:val="clear" w:color="auto" w:fill="auto"/>
          </w:tcPr>
          <w:p w:rsidR="00FB6C4D" w:rsidRDefault="00FB6C4D" w:rsidP="00DF72BE">
            <w:pPr>
              <w:pStyle w:val="BodyText"/>
            </w:pPr>
          </w:p>
        </w:tc>
        <w:tc>
          <w:tcPr>
            <w:tcW w:w="1374" w:type="dxa"/>
            <w:tcBorders>
              <w:bottom w:val="single" w:sz="4" w:space="0" w:color="auto"/>
            </w:tcBorders>
            <w:shd w:val="clear" w:color="auto" w:fill="auto"/>
          </w:tcPr>
          <w:p w:rsidR="00FB6C4D" w:rsidRPr="00DF72BE" w:rsidRDefault="00FB6C4D" w:rsidP="00DF72BE">
            <w:pPr>
              <w:pStyle w:val="BodyText"/>
              <w:rPr>
                <w:b/>
              </w:rPr>
            </w:pPr>
          </w:p>
        </w:tc>
      </w:tr>
      <w:tr w:rsidR="00FB6C4D" w:rsidTr="00DC7E05">
        <w:tc>
          <w:tcPr>
            <w:tcW w:w="806" w:type="dxa"/>
            <w:tcBorders>
              <w:bottom w:val="single" w:sz="4" w:space="0" w:color="auto"/>
            </w:tcBorders>
            <w:shd w:val="clear" w:color="auto" w:fill="auto"/>
          </w:tcPr>
          <w:p w:rsidR="00FB6C4D" w:rsidRPr="00B528F2" w:rsidRDefault="00FB6C4D" w:rsidP="00DF72BE">
            <w:pPr>
              <w:pStyle w:val="BodyText"/>
            </w:pPr>
          </w:p>
        </w:tc>
        <w:tc>
          <w:tcPr>
            <w:tcW w:w="7204" w:type="dxa"/>
            <w:tcBorders>
              <w:bottom w:val="single" w:sz="4" w:space="0" w:color="auto"/>
            </w:tcBorders>
            <w:shd w:val="clear" w:color="auto" w:fill="auto"/>
          </w:tcPr>
          <w:p w:rsidR="00FB6C4D" w:rsidRDefault="00FB6C4D" w:rsidP="00DF72BE">
            <w:pPr>
              <w:pStyle w:val="BodyText"/>
            </w:pPr>
          </w:p>
        </w:tc>
        <w:tc>
          <w:tcPr>
            <w:tcW w:w="1374" w:type="dxa"/>
            <w:tcBorders>
              <w:bottom w:val="single" w:sz="4" w:space="0" w:color="auto"/>
            </w:tcBorders>
            <w:shd w:val="clear" w:color="auto" w:fill="auto"/>
          </w:tcPr>
          <w:p w:rsidR="00FB6C4D" w:rsidRPr="00DF72BE" w:rsidRDefault="00FB6C4D" w:rsidP="00DF72BE">
            <w:pPr>
              <w:pStyle w:val="BodyText"/>
              <w:rPr>
                <w:b/>
              </w:rPr>
            </w:pPr>
          </w:p>
        </w:tc>
      </w:tr>
      <w:tr w:rsidR="005E15C1" w:rsidTr="00DC7E05">
        <w:tc>
          <w:tcPr>
            <w:tcW w:w="806" w:type="dxa"/>
            <w:shd w:val="clear" w:color="auto" w:fill="EEECE1" w:themeFill="background2"/>
          </w:tcPr>
          <w:p w:rsidR="005E15C1" w:rsidRPr="006A190B" w:rsidRDefault="005E15C1" w:rsidP="00DF72BE">
            <w:pPr>
              <w:pStyle w:val="BodyText"/>
              <w:rPr>
                <w:b/>
              </w:rPr>
            </w:pPr>
          </w:p>
        </w:tc>
        <w:tc>
          <w:tcPr>
            <w:tcW w:w="7204" w:type="dxa"/>
            <w:shd w:val="clear" w:color="auto" w:fill="EEECE1" w:themeFill="background2"/>
          </w:tcPr>
          <w:p w:rsidR="005E15C1" w:rsidRPr="006A190B" w:rsidRDefault="00A13918" w:rsidP="00512469">
            <w:pPr>
              <w:pStyle w:val="BodyText"/>
              <w:rPr>
                <w:b/>
              </w:rPr>
            </w:pPr>
            <w:r w:rsidRPr="006A190B">
              <w:rPr>
                <w:b/>
              </w:rPr>
              <w:t xml:space="preserve">The QRF User who </w:t>
            </w:r>
            <w:r w:rsidR="00512469">
              <w:rPr>
                <w:b/>
              </w:rPr>
              <w:t>has</w:t>
            </w:r>
            <w:r w:rsidR="006A190B" w:rsidRPr="006A190B">
              <w:rPr>
                <w:b/>
              </w:rPr>
              <w:t xml:space="preserve"> completed the personal information and provided an email address</w:t>
            </w:r>
            <w:r w:rsidR="006A190B">
              <w:rPr>
                <w:b/>
              </w:rPr>
              <w:t>;</w:t>
            </w:r>
            <w:r w:rsidR="006A190B" w:rsidRPr="006A190B">
              <w:rPr>
                <w:b/>
              </w:rPr>
              <w:t xml:space="preserve"> however does not submit the QRF form s</w:t>
            </w:r>
            <w:r w:rsidR="00512469">
              <w:rPr>
                <w:b/>
              </w:rPr>
              <w:t xml:space="preserve">hall receive an </w:t>
            </w:r>
            <w:r w:rsidR="006A190B" w:rsidRPr="006A190B">
              <w:rPr>
                <w:b/>
              </w:rPr>
              <w:t xml:space="preserve">email and placed into </w:t>
            </w:r>
            <w:r w:rsidR="00512469">
              <w:rPr>
                <w:b/>
              </w:rPr>
              <w:t>an email nurture p</w:t>
            </w:r>
            <w:r w:rsidR="006A190B" w:rsidRPr="006A190B">
              <w:rPr>
                <w:b/>
              </w:rPr>
              <w:t>rogram</w:t>
            </w:r>
          </w:p>
        </w:tc>
        <w:tc>
          <w:tcPr>
            <w:tcW w:w="1374" w:type="dxa"/>
            <w:shd w:val="clear" w:color="auto" w:fill="EEECE1" w:themeFill="background2"/>
          </w:tcPr>
          <w:p w:rsidR="005E15C1" w:rsidRPr="006A190B" w:rsidRDefault="005E15C1" w:rsidP="00DF72BE">
            <w:pPr>
              <w:pStyle w:val="BodyText"/>
              <w:rPr>
                <w:b/>
              </w:rPr>
            </w:pPr>
          </w:p>
        </w:tc>
      </w:tr>
      <w:tr w:rsidR="005E15C1" w:rsidTr="00DC7E05">
        <w:tc>
          <w:tcPr>
            <w:tcW w:w="806" w:type="dxa"/>
            <w:shd w:val="clear" w:color="auto" w:fill="auto"/>
          </w:tcPr>
          <w:p w:rsidR="005E15C1" w:rsidRPr="00B528F2" w:rsidRDefault="005E15C1" w:rsidP="00DF72BE">
            <w:pPr>
              <w:pStyle w:val="BodyText"/>
            </w:pPr>
          </w:p>
        </w:tc>
        <w:tc>
          <w:tcPr>
            <w:tcW w:w="7204" w:type="dxa"/>
            <w:shd w:val="clear" w:color="auto" w:fill="auto"/>
          </w:tcPr>
          <w:p w:rsidR="005E15C1" w:rsidRDefault="006A190B" w:rsidP="00DF72BE">
            <w:pPr>
              <w:pStyle w:val="BodyText"/>
            </w:pPr>
            <w:r>
              <w:t>The system shall determine when a user abandons the QRF process prior to submitting the form</w:t>
            </w:r>
          </w:p>
        </w:tc>
        <w:tc>
          <w:tcPr>
            <w:tcW w:w="1374" w:type="dxa"/>
            <w:shd w:val="clear" w:color="auto" w:fill="auto"/>
          </w:tcPr>
          <w:p w:rsidR="005E15C1" w:rsidRPr="00DF72BE" w:rsidRDefault="005E15C1" w:rsidP="00DF72BE">
            <w:pPr>
              <w:pStyle w:val="BodyText"/>
              <w:rPr>
                <w:b/>
              </w:rPr>
            </w:pPr>
          </w:p>
        </w:tc>
      </w:tr>
      <w:tr w:rsidR="005E15C1" w:rsidTr="00DC7E05">
        <w:tc>
          <w:tcPr>
            <w:tcW w:w="806" w:type="dxa"/>
            <w:shd w:val="clear" w:color="auto" w:fill="auto"/>
          </w:tcPr>
          <w:p w:rsidR="005E15C1" w:rsidRPr="00B528F2" w:rsidRDefault="005E15C1" w:rsidP="00DF72BE">
            <w:pPr>
              <w:pStyle w:val="BodyText"/>
            </w:pPr>
          </w:p>
        </w:tc>
        <w:tc>
          <w:tcPr>
            <w:tcW w:w="7204" w:type="dxa"/>
            <w:shd w:val="clear" w:color="auto" w:fill="auto"/>
          </w:tcPr>
          <w:p w:rsidR="005E15C1" w:rsidRDefault="00A84600" w:rsidP="00A84600">
            <w:pPr>
              <w:pStyle w:val="BodyText"/>
            </w:pPr>
            <w:r>
              <w:t>The system shall send an</w:t>
            </w:r>
            <w:r w:rsidR="006A190B">
              <w:t xml:space="preserve"> “Acknowledgement” email </w:t>
            </w:r>
            <w:r>
              <w:t xml:space="preserve"> </w:t>
            </w:r>
            <w:r w:rsidR="006A190B">
              <w:t xml:space="preserve"> </w:t>
            </w:r>
          </w:p>
        </w:tc>
        <w:tc>
          <w:tcPr>
            <w:tcW w:w="1374" w:type="dxa"/>
            <w:shd w:val="clear" w:color="auto" w:fill="auto"/>
          </w:tcPr>
          <w:p w:rsidR="005E15C1" w:rsidRPr="00DF72BE" w:rsidRDefault="005E15C1" w:rsidP="00DF72BE">
            <w:pPr>
              <w:pStyle w:val="BodyText"/>
              <w:rPr>
                <w:b/>
              </w:rPr>
            </w:pPr>
          </w:p>
        </w:tc>
      </w:tr>
      <w:tr w:rsidR="006A190B" w:rsidTr="00DC7E05">
        <w:tc>
          <w:tcPr>
            <w:tcW w:w="806" w:type="dxa"/>
            <w:shd w:val="clear" w:color="auto" w:fill="auto"/>
          </w:tcPr>
          <w:p w:rsidR="006A190B" w:rsidRPr="00B528F2" w:rsidRDefault="006A190B" w:rsidP="00DF72BE">
            <w:pPr>
              <w:pStyle w:val="BodyText"/>
            </w:pPr>
          </w:p>
        </w:tc>
        <w:tc>
          <w:tcPr>
            <w:tcW w:w="7204" w:type="dxa"/>
            <w:shd w:val="clear" w:color="auto" w:fill="auto"/>
          </w:tcPr>
          <w:p w:rsidR="006A190B" w:rsidRDefault="006A190B" w:rsidP="00A84600">
            <w:pPr>
              <w:pStyle w:val="BodyText"/>
            </w:pPr>
            <w:r>
              <w:t xml:space="preserve">The system shall </w:t>
            </w:r>
            <w:r w:rsidR="00A84600">
              <w:t xml:space="preserve">enroll the QRF User into a Nurture Program </w:t>
            </w:r>
          </w:p>
        </w:tc>
        <w:tc>
          <w:tcPr>
            <w:tcW w:w="1374" w:type="dxa"/>
            <w:shd w:val="clear" w:color="auto" w:fill="auto"/>
          </w:tcPr>
          <w:p w:rsidR="006A190B" w:rsidRPr="00DF72BE" w:rsidRDefault="006A190B" w:rsidP="00DF72BE">
            <w:pPr>
              <w:pStyle w:val="BodyText"/>
              <w:rPr>
                <w:b/>
              </w:rPr>
            </w:pPr>
          </w:p>
        </w:tc>
      </w:tr>
      <w:tr w:rsidR="006A190B" w:rsidTr="00DC7E05">
        <w:tc>
          <w:tcPr>
            <w:tcW w:w="806" w:type="dxa"/>
            <w:shd w:val="clear" w:color="auto" w:fill="auto"/>
          </w:tcPr>
          <w:p w:rsidR="006A190B" w:rsidRPr="00B528F2" w:rsidRDefault="006A190B" w:rsidP="00DF72BE">
            <w:pPr>
              <w:pStyle w:val="BodyText"/>
            </w:pPr>
          </w:p>
        </w:tc>
        <w:tc>
          <w:tcPr>
            <w:tcW w:w="7204" w:type="dxa"/>
            <w:shd w:val="clear" w:color="auto" w:fill="auto"/>
          </w:tcPr>
          <w:p w:rsidR="006A190B" w:rsidRDefault="006A190B" w:rsidP="00DF72BE">
            <w:pPr>
              <w:pStyle w:val="BodyText"/>
            </w:pPr>
          </w:p>
        </w:tc>
        <w:tc>
          <w:tcPr>
            <w:tcW w:w="1374" w:type="dxa"/>
            <w:shd w:val="clear" w:color="auto" w:fill="auto"/>
          </w:tcPr>
          <w:p w:rsidR="006A190B" w:rsidRPr="00DF72BE" w:rsidRDefault="006A190B" w:rsidP="00DF72BE">
            <w:pPr>
              <w:pStyle w:val="BodyText"/>
              <w:rPr>
                <w:b/>
              </w:rPr>
            </w:pPr>
          </w:p>
        </w:tc>
      </w:tr>
      <w:tr w:rsidR="006A190B" w:rsidTr="00DC7E05">
        <w:tc>
          <w:tcPr>
            <w:tcW w:w="806" w:type="dxa"/>
            <w:shd w:val="clear" w:color="auto" w:fill="auto"/>
          </w:tcPr>
          <w:p w:rsidR="006A190B" w:rsidRPr="00B528F2" w:rsidRDefault="006A190B" w:rsidP="00DF72BE">
            <w:pPr>
              <w:pStyle w:val="BodyText"/>
            </w:pPr>
          </w:p>
        </w:tc>
        <w:tc>
          <w:tcPr>
            <w:tcW w:w="7204" w:type="dxa"/>
            <w:shd w:val="clear" w:color="auto" w:fill="auto"/>
          </w:tcPr>
          <w:p w:rsidR="006A190B" w:rsidRDefault="006A190B" w:rsidP="00DF72BE">
            <w:pPr>
              <w:pStyle w:val="BodyText"/>
            </w:pPr>
          </w:p>
        </w:tc>
        <w:tc>
          <w:tcPr>
            <w:tcW w:w="1374" w:type="dxa"/>
            <w:shd w:val="clear" w:color="auto" w:fill="auto"/>
          </w:tcPr>
          <w:p w:rsidR="006A190B" w:rsidRPr="00DF72BE" w:rsidRDefault="006A190B" w:rsidP="00DF72BE">
            <w:pPr>
              <w:pStyle w:val="BodyText"/>
              <w:rPr>
                <w:b/>
              </w:rPr>
            </w:pPr>
          </w:p>
        </w:tc>
      </w:tr>
    </w:tbl>
    <w:p w:rsidR="008A68C4" w:rsidRDefault="008A68C4" w:rsidP="008A68C4">
      <w:pPr>
        <w:pStyle w:val="BodyText"/>
      </w:pPr>
    </w:p>
    <w:p w:rsidR="00B054E5" w:rsidRDefault="00B054E5" w:rsidP="00B054E5">
      <w:pPr>
        <w:pStyle w:val="BodyText"/>
        <w:rPr>
          <w:b/>
          <w:sz w:val="24"/>
          <w:szCs w:val="24"/>
        </w:rPr>
      </w:pPr>
      <w:r>
        <w:rPr>
          <w:b/>
          <w:sz w:val="24"/>
          <w:szCs w:val="24"/>
        </w:rPr>
        <w:t>2.3.2 Additional Information Bar</w:t>
      </w:r>
      <w:r>
        <w:rPr>
          <w:b/>
          <w:sz w:val="24"/>
          <w:szCs w:val="24"/>
        </w:rPr>
        <w:tab/>
      </w:r>
      <w:r>
        <w:rPr>
          <w:b/>
          <w:sz w:val="24"/>
          <w:szCs w:val="24"/>
        </w:rPr>
        <w:tab/>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6480"/>
        <w:gridCol w:w="1350"/>
      </w:tblGrid>
      <w:tr w:rsidR="00B054E5" w:rsidTr="00B054E5">
        <w:tc>
          <w:tcPr>
            <w:tcW w:w="1530" w:type="dxa"/>
            <w:tcBorders>
              <w:bottom w:val="single" w:sz="4" w:space="0" w:color="auto"/>
            </w:tcBorders>
            <w:shd w:val="clear" w:color="auto" w:fill="D9D9D9" w:themeFill="background1" w:themeFillShade="D9"/>
            <w:vAlign w:val="center"/>
          </w:tcPr>
          <w:p w:rsidR="00B054E5" w:rsidRPr="00DA3F94" w:rsidRDefault="00B054E5" w:rsidP="00B054E5">
            <w:pPr>
              <w:pStyle w:val="BodyText"/>
              <w:rPr>
                <w:b/>
              </w:rPr>
            </w:pPr>
            <w:r w:rsidRPr="00DA3F94">
              <w:rPr>
                <w:b/>
              </w:rPr>
              <w:t>ID</w:t>
            </w:r>
          </w:p>
        </w:tc>
        <w:tc>
          <w:tcPr>
            <w:tcW w:w="6480" w:type="dxa"/>
            <w:tcBorders>
              <w:bottom w:val="single" w:sz="4" w:space="0" w:color="auto"/>
            </w:tcBorders>
            <w:shd w:val="clear" w:color="auto" w:fill="D9D9D9" w:themeFill="background1" w:themeFillShade="D9"/>
            <w:vAlign w:val="bottom"/>
          </w:tcPr>
          <w:p w:rsidR="00B054E5" w:rsidRPr="00DA3F94" w:rsidRDefault="00B054E5" w:rsidP="00B054E5">
            <w:pPr>
              <w:pStyle w:val="BodyText"/>
              <w:rPr>
                <w:b/>
              </w:rPr>
            </w:pPr>
            <w:r w:rsidRPr="00DA3F94">
              <w:rPr>
                <w:b/>
              </w:rPr>
              <w:t xml:space="preserve">Requirement </w:t>
            </w:r>
          </w:p>
        </w:tc>
        <w:tc>
          <w:tcPr>
            <w:tcW w:w="1350" w:type="dxa"/>
            <w:tcBorders>
              <w:bottom w:val="single" w:sz="4" w:space="0" w:color="auto"/>
            </w:tcBorders>
            <w:shd w:val="clear" w:color="auto" w:fill="D9D9D9" w:themeFill="background1" w:themeFillShade="D9"/>
            <w:vAlign w:val="bottom"/>
          </w:tcPr>
          <w:p w:rsidR="00B054E5" w:rsidRPr="00DA3F94" w:rsidRDefault="00B054E5" w:rsidP="00B054E5">
            <w:pPr>
              <w:pStyle w:val="BodyText"/>
              <w:rPr>
                <w:b/>
              </w:rPr>
            </w:pPr>
            <w:r>
              <w:rPr>
                <w:b/>
              </w:rPr>
              <w:t xml:space="preserve"> </w:t>
            </w:r>
          </w:p>
        </w:tc>
      </w:tr>
      <w:tr w:rsidR="00B054E5" w:rsidTr="00B054E5">
        <w:tc>
          <w:tcPr>
            <w:tcW w:w="1530" w:type="dxa"/>
            <w:tcBorders>
              <w:bottom w:val="single" w:sz="4" w:space="0" w:color="auto"/>
            </w:tcBorders>
            <w:shd w:val="clear" w:color="auto" w:fill="EEECE1" w:themeFill="background2"/>
          </w:tcPr>
          <w:p w:rsidR="00B054E5" w:rsidRPr="004B30B4" w:rsidRDefault="008258D4" w:rsidP="00B054E5">
            <w:pPr>
              <w:pStyle w:val="BodyText"/>
              <w:rPr>
                <w:b/>
              </w:rPr>
            </w:pPr>
            <w:r>
              <w:rPr>
                <w:b/>
              </w:rPr>
              <w:t>U2010</w:t>
            </w:r>
          </w:p>
        </w:tc>
        <w:tc>
          <w:tcPr>
            <w:tcW w:w="6480" w:type="dxa"/>
            <w:tcBorders>
              <w:bottom w:val="single" w:sz="4" w:space="0" w:color="auto"/>
            </w:tcBorders>
            <w:shd w:val="clear" w:color="auto" w:fill="EEECE1" w:themeFill="background2"/>
          </w:tcPr>
          <w:p w:rsidR="00B054E5" w:rsidRPr="004B30B4" w:rsidRDefault="00B054E5" w:rsidP="00B054E5">
            <w:pPr>
              <w:pStyle w:val="BodyText"/>
              <w:rPr>
                <w:b/>
              </w:rPr>
            </w:pPr>
            <w:r>
              <w:rPr>
                <w:b/>
              </w:rPr>
              <w:t>The QRF User will be able to view and access additional information about discounts pertaining to the products they are interested in</w:t>
            </w:r>
          </w:p>
        </w:tc>
        <w:tc>
          <w:tcPr>
            <w:tcW w:w="1350" w:type="dxa"/>
            <w:shd w:val="clear" w:color="auto" w:fill="EEECE1" w:themeFill="background2"/>
          </w:tcPr>
          <w:p w:rsidR="00B054E5" w:rsidRPr="004B30B4" w:rsidRDefault="00B054E5" w:rsidP="00B054E5">
            <w:pPr>
              <w:pStyle w:val="BodyText"/>
              <w:rPr>
                <w:b/>
              </w:rPr>
            </w:pPr>
          </w:p>
        </w:tc>
      </w:tr>
      <w:tr w:rsidR="00B054E5" w:rsidTr="00B054E5">
        <w:tc>
          <w:tcPr>
            <w:tcW w:w="1530" w:type="dxa"/>
            <w:tcBorders>
              <w:bottom w:val="single" w:sz="4" w:space="0" w:color="auto"/>
            </w:tcBorders>
            <w:shd w:val="clear" w:color="auto" w:fill="auto"/>
          </w:tcPr>
          <w:p w:rsidR="00B054E5" w:rsidRPr="00C32737" w:rsidRDefault="00B054E5" w:rsidP="00B054E5">
            <w:pPr>
              <w:pStyle w:val="BodyText"/>
              <w:rPr>
                <w:b/>
              </w:rPr>
            </w:pPr>
          </w:p>
        </w:tc>
        <w:tc>
          <w:tcPr>
            <w:tcW w:w="6480" w:type="dxa"/>
            <w:tcBorders>
              <w:bottom w:val="single" w:sz="4" w:space="0" w:color="auto"/>
            </w:tcBorders>
            <w:shd w:val="clear" w:color="auto" w:fill="auto"/>
          </w:tcPr>
          <w:p w:rsidR="00B054E5" w:rsidRPr="00B528F2" w:rsidRDefault="005C5DC5" w:rsidP="00B054E5">
            <w:pPr>
              <w:pStyle w:val="BodyText"/>
            </w:pPr>
            <w:r>
              <w:t>Not for handheld</w:t>
            </w:r>
          </w:p>
        </w:tc>
        <w:tc>
          <w:tcPr>
            <w:tcW w:w="1350" w:type="dxa"/>
            <w:tcBorders>
              <w:bottom w:val="single" w:sz="4" w:space="0" w:color="auto"/>
            </w:tcBorders>
            <w:shd w:val="clear" w:color="auto" w:fill="auto"/>
          </w:tcPr>
          <w:p w:rsidR="00B054E5" w:rsidRPr="008A68C4" w:rsidRDefault="00B054E5" w:rsidP="00B054E5">
            <w:pPr>
              <w:pStyle w:val="BodyText"/>
            </w:pPr>
          </w:p>
        </w:tc>
      </w:tr>
      <w:tr w:rsidR="00B054E5" w:rsidTr="00B054E5">
        <w:tc>
          <w:tcPr>
            <w:tcW w:w="1530" w:type="dxa"/>
            <w:shd w:val="clear" w:color="auto" w:fill="EEECE1" w:themeFill="background2"/>
          </w:tcPr>
          <w:p w:rsidR="00B054E5" w:rsidRPr="00E72998" w:rsidRDefault="008258D4" w:rsidP="00B054E5">
            <w:pPr>
              <w:pStyle w:val="BodyText"/>
              <w:rPr>
                <w:b/>
              </w:rPr>
            </w:pPr>
            <w:r>
              <w:rPr>
                <w:b/>
              </w:rPr>
              <w:t>U2020</w:t>
            </w:r>
          </w:p>
        </w:tc>
        <w:tc>
          <w:tcPr>
            <w:tcW w:w="6480" w:type="dxa"/>
            <w:shd w:val="clear" w:color="auto" w:fill="EEECE1" w:themeFill="background2"/>
          </w:tcPr>
          <w:p w:rsidR="00B054E5" w:rsidRPr="00E72998" w:rsidRDefault="00B054E5" w:rsidP="00B054E5">
            <w:pPr>
              <w:pStyle w:val="BodyText"/>
              <w:rPr>
                <w:b/>
              </w:rPr>
            </w:pPr>
            <w:r w:rsidRPr="00E72998">
              <w:rPr>
                <w:b/>
              </w:rPr>
              <w:t xml:space="preserve">The QRF User </w:t>
            </w:r>
            <w:r>
              <w:rPr>
                <w:b/>
              </w:rPr>
              <w:t>will be able to access product brochures pertaining to the products they are interested in</w:t>
            </w:r>
          </w:p>
        </w:tc>
        <w:tc>
          <w:tcPr>
            <w:tcW w:w="1350" w:type="dxa"/>
            <w:shd w:val="clear" w:color="auto" w:fill="EEECE1" w:themeFill="background2"/>
          </w:tcPr>
          <w:p w:rsidR="00B054E5" w:rsidRPr="00E72998" w:rsidRDefault="00B054E5" w:rsidP="00B054E5">
            <w:pPr>
              <w:pStyle w:val="BodyText"/>
              <w:rPr>
                <w:b/>
              </w:rPr>
            </w:pPr>
          </w:p>
        </w:tc>
      </w:tr>
      <w:tr w:rsidR="00B054E5" w:rsidTr="00B054E5">
        <w:tc>
          <w:tcPr>
            <w:tcW w:w="1530" w:type="dxa"/>
            <w:shd w:val="clear" w:color="auto" w:fill="auto"/>
          </w:tcPr>
          <w:p w:rsidR="00B054E5" w:rsidRPr="00C32737" w:rsidRDefault="008258D4" w:rsidP="00B054E5">
            <w:pPr>
              <w:pStyle w:val="BodyText"/>
              <w:rPr>
                <w:b/>
              </w:rPr>
            </w:pPr>
            <w:ins w:id="14" w:author="American Family User" w:date="2012-09-18T08:59:00Z">
              <w:r>
                <w:rPr>
                  <w:b/>
                </w:rPr>
                <w:t>U2020.F01</w:t>
              </w:r>
            </w:ins>
          </w:p>
        </w:tc>
        <w:tc>
          <w:tcPr>
            <w:tcW w:w="6480" w:type="dxa"/>
            <w:shd w:val="clear" w:color="auto" w:fill="auto"/>
          </w:tcPr>
          <w:p w:rsidR="00B054E5" w:rsidRPr="00B528F2" w:rsidRDefault="008258D4" w:rsidP="00B054E5">
            <w:pPr>
              <w:pStyle w:val="BodyText"/>
            </w:pPr>
            <w:ins w:id="15" w:author="American Family User" w:date="2012-09-18T08:50:00Z">
              <w:r>
                <w:t xml:space="preserve">The system shall display </w:t>
              </w:r>
            </w:ins>
            <w:ins w:id="16" w:author="American Family User" w:date="2012-09-18T08:51:00Z">
              <w:r>
                <w:t>a link/graphic pertaining to Liability Umbrella Coverage when either Auto or Home Insurance product questions are being displayed</w:t>
              </w:r>
            </w:ins>
          </w:p>
        </w:tc>
        <w:tc>
          <w:tcPr>
            <w:tcW w:w="1350" w:type="dxa"/>
            <w:shd w:val="clear" w:color="auto" w:fill="auto"/>
          </w:tcPr>
          <w:p w:rsidR="00B054E5" w:rsidRPr="008A68C4" w:rsidRDefault="00B054E5" w:rsidP="00B054E5">
            <w:pPr>
              <w:pStyle w:val="BodyText"/>
            </w:pPr>
          </w:p>
        </w:tc>
      </w:tr>
      <w:tr w:rsidR="00B054E5" w:rsidTr="00B054E5">
        <w:tc>
          <w:tcPr>
            <w:tcW w:w="1530" w:type="dxa"/>
            <w:shd w:val="clear" w:color="auto" w:fill="auto"/>
          </w:tcPr>
          <w:p w:rsidR="00B054E5" w:rsidRPr="00C32737" w:rsidRDefault="00B054E5" w:rsidP="00B054E5">
            <w:pPr>
              <w:pStyle w:val="BodyText"/>
              <w:rPr>
                <w:b/>
              </w:rPr>
            </w:pPr>
          </w:p>
        </w:tc>
        <w:tc>
          <w:tcPr>
            <w:tcW w:w="6480" w:type="dxa"/>
            <w:shd w:val="clear" w:color="auto" w:fill="auto"/>
          </w:tcPr>
          <w:p w:rsidR="00B054E5" w:rsidRPr="00B528F2" w:rsidRDefault="00B054E5" w:rsidP="00B054E5">
            <w:pPr>
              <w:pStyle w:val="BodyText"/>
            </w:pPr>
          </w:p>
        </w:tc>
        <w:tc>
          <w:tcPr>
            <w:tcW w:w="1350" w:type="dxa"/>
            <w:shd w:val="clear" w:color="auto" w:fill="auto"/>
          </w:tcPr>
          <w:p w:rsidR="00B054E5" w:rsidRPr="008A68C4" w:rsidRDefault="00B054E5" w:rsidP="00B054E5">
            <w:pPr>
              <w:pStyle w:val="BodyText"/>
            </w:pPr>
          </w:p>
        </w:tc>
      </w:tr>
    </w:tbl>
    <w:p w:rsidR="00B054E5" w:rsidRDefault="00B054E5" w:rsidP="005813A7">
      <w:pPr>
        <w:pStyle w:val="BodyText"/>
        <w:rPr>
          <w:b/>
          <w:sz w:val="24"/>
          <w:szCs w:val="24"/>
        </w:rPr>
      </w:pPr>
    </w:p>
    <w:p w:rsidR="00B054E5" w:rsidRDefault="00B054E5" w:rsidP="005813A7">
      <w:pPr>
        <w:pStyle w:val="BodyText"/>
        <w:rPr>
          <w:b/>
          <w:sz w:val="24"/>
          <w:szCs w:val="24"/>
        </w:rPr>
      </w:pPr>
    </w:p>
    <w:p w:rsidR="00B054E5" w:rsidRDefault="00B054E5" w:rsidP="005813A7">
      <w:pPr>
        <w:pStyle w:val="BodyText"/>
        <w:rPr>
          <w:b/>
          <w:sz w:val="24"/>
          <w:szCs w:val="24"/>
        </w:rPr>
      </w:pPr>
    </w:p>
    <w:p w:rsidR="005813A7" w:rsidRDefault="00B054E5" w:rsidP="005813A7">
      <w:pPr>
        <w:pStyle w:val="BodyText"/>
        <w:rPr>
          <w:b/>
          <w:sz w:val="24"/>
          <w:szCs w:val="24"/>
        </w:rPr>
      </w:pPr>
      <w:r>
        <w:rPr>
          <w:b/>
          <w:sz w:val="24"/>
          <w:szCs w:val="24"/>
        </w:rPr>
        <w:t>2.3.3</w:t>
      </w:r>
      <w:r w:rsidR="005813A7">
        <w:rPr>
          <w:b/>
          <w:sz w:val="24"/>
          <w:szCs w:val="24"/>
        </w:rPr>
        <w:t xml:space="preserve"> QRF Notifications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6480"/>
        <w:gridCol w:w="1350"/>
      </w:tblGrid>
      <w:tr w:rsidR="005813A7" w:rsidTr="00B33BEB">
        <w:tc>
          <w:tcPr>
            <w:tcW w:w="1530" w:type="dxa"/>
            <w:tcBorders>
              <w:bottom w:val="single" w:sz="4" w:space="0" w:color="auto"/>
            </w:tcBorders>
            <w:shd w:val="clear" w:color="auto" w:fill="D9D9D9" w:themeFill="background1" w:themeFillShade="D9"/>
            <w:vAlign w:val="center"/>
          </w:tcPr>
          <w:p w:rsidR="005813A7" w:rsidRPr="00DA3F94" w:rsidRDefault="005813A7" w:rsidP="005813A7">
            <w:pPr>
              <w:pStyle w:val="BodyText"/>
              <w:rPr>
                <w:b/>
              </w:rPr>
            </w:pPr>
            <w:r w:rsidRPr="00DA3F94">
              <w:rPr>
                <w:b/>
              </w:rPr>
              <w:t>ID</w:t>
            </w:r>
          </w:p>
        </w:tc>
        <w:tc>
          <w:tcPr>
            <w:tcW w:w="6480" w:type="dxa"/>
            <w:tcBorders>
              <w:bottom w:val="single" w:sz="4" w:space="0" w:color="auto"/>
            </w:tcBorders>
            <w:shd w:val="clear" w:color="auto" w:fill="D9D9D9" w:themeFill="background1" w:themeFillShade="D9"/>
            <w:vAlign w:val="bottom"/>
          </w:tcPr>
          <w:p w:rsidR="005813A7" w:rsidRPr="00DA3F94" w:rsidRDefault="005813A7" w:rsidP="005813A7">
            <w:pPr>
              <w:pStyle w:val="BodyText"/>
              <w:rPr>
                <w:b/>
              </w:rPr>
            </w:pPr>
            <w:r w:rsidRPr="00DA3F94">
              <w:rPr>
                <w:b/>
              </w:rPr>
              <w:t xml:space="preserve">Requirement </w:t>
            </w:r>
          </w:p>
        </w:tc>
        <w:tc>
          <w:tcPr>
            <w:tcW w:w="1350" w:type="dxa"/>
            <w:tcBorders>
              <w:bottom w:val="single" w:sz="4" w:space="0" w:color="auto"/>
            </w:tcBorders>
            <w:shd w:val="clear" w:color="auto" w:fill="D9D9D9" w:themeFill="background1" w:themeFillShade="D9"/>
            <w:vAlign w:val="bottom"/>
          </w:tcPr>
          <w:p w:rsidR="005813A7" w:rsidRPr="00DA3F94" w:rsidRDefault="005813A7" w:rsidP="005813A7">
            <w:pPr>
              <w:pStyle w:val="BodyText"/>
              <w:rPr>
                <w:b/>
              </w:rPr>
            </w:pPr>
            <w:r>
              <w:rPr>
                <w:b/>
              </w:rPr>
              <w:t xml:space="preserve"> </w:t>
            </w:r>
          </w:p>
        </w:tc>
      </w:tr>
      <w:tr w:rsidR="005813A7" w:rsidTr="00B33BEB">
        <w:tc>
          <w:tcPr>
            <w:tcW w:w="1530" w:type="dxa"/>
            <w:tcBorders>
              <w:bottom w:val="single" w:sz="4" w:space="0" w:color="auto"/>
            </w:tcBorders>
            <w:shd w:val="clear" w:color="auto" w:fill="EEECE1" w:themeFill="background2"/>
          </w:tcPr>
          <w:p w:rsidR="005813A7" w:rsidRPr="004B30B4" w:rsidRDefault="005813A7" w:rsidP="005813A7">
            <w:pPr>
              <w:pStyle w:val="BodyText"/>
              <w:rPr>
                <w:b/>
              </w:rPr>
            </w:pPr>
          </w:p>
        </w:tc>
        <w:tc>
          <w:tcPr>
            <w:tcW w:w="6480" w:type="dxa"/>
            <w:tcBorders>
              <w:bottom w:val="single" w:sz="4" w:space="0" w:color="auto"/>
            </w:tcBorders>
            <w:shd w:val="clear" w:color="auto" w:fill="EEECE1" w:themeFill="background2"/>
          </w:tcPr>
          <w:p w:rsidR="005813A7" w:rsidRPr="004B30B4" w:rsidRDefault="00E72998" w:rsidP="003523B7">
            <w:pPr>
              <w:pStyle w:val="BodyText"/>
              <w:rPr>
                <w:b/>
              </w:rPr>
            </w:pPr>
            <w:r>
              <w:rPr>
                <w:b/>
              </w:rPr>
              <w:t xml:space="preserve">The </w:t>
            </w:r>
            <w:r w:rsidR="00B33BEB">
              <w:rPr>
                <w:b/>
              </w:rPr>
              <w:t>QRF</w:t>
            </w:r>
            <w:r>
              <w:rPr>
                <w:b/>
              </w:rPr>
              <w:t xml:space="preserve"> User who abandons the QFR process prior to submitting their QRF to an agent shall receive an </w:t>
            </w:r>
            <w:r w:rsidR="003523B7">
              <w:rPr>
                <w:b/>
              </w:rPr>
              <w:t xml:space="preserve">QRF Abandonment </w:t>
            </w:r>
            <w:r>
              <w:rPr>
                <w:b/>
              </w:rPr>
              <w:t>email notification</w:t>
            </w:r>
          </w:p>
        </w:tc>
        <w:tc>
          <w:tcPr>
            <w:tcW w:w="1350" w:type="dxa"/>
            <w:shd w:val="clear" w:color="auto" w:fill="EEECE1" w:themeFill="background2"/>
          </w:tcPr>
          <w:p w:rsidR="005813A7" w:rsidRPr="004B30B4" w:rsidRDefault="005813A7" w:rsidP="005813A7">
            <w:pPr>
              <w:pStyle w:val="BodyText"/>
              <w:rPr>
                <w:b/>
              </w:rPr>
            </w:pPr>
          </w:p>
        </w:tc>
      </w:tr>
      <w:tr w:rsidR="005813A7" w:rsidTr="00B33BEB">
        <w:tc>
          <w:tcPr>
            <w:tcW w:w="1530" w:type="dxa"/>
            <w:tcBorders>
              <w:bottom w:val="single" w:sz="4" w:space="0" w:color="auto"/>
            </w:tcBorders>
            <w:shd w:val="clear" w:color="auto" w:fill="auto"/>
          </w:tcPr>
          <w:p w:rsidR="005813A7" w:rsidRPr="00C32737" w:rsidRDefault="005813A7" w:rsidP="005813A7">
            <w:pPr>
              <w:pStyle w:val="BodyText"/>
              <w:rPr>
                <w:b/>
              </w:rPr>
            </w:pPr>
          </w:p>
        </w:tc>
        <w:tc>
          <w:tcPr>
            <w:tcW w:w="6480" w:type="dxa"/>
            <w:tcBorders>
              <w:bottom w:val="single" w:sz="4" w:space="0" w:color="auto"/>
            </w:tcBorders>
            <w:shd w:val="clear" w:color="auto" w:fill="auto"/>
          </w:tcPr>
          <w:p w:rsidR="000C1654" w:rsidRDefault="000C1654" w:rsidP="005813A7">
            <w:pPr>
              <w:pStyle w:val="BodyText"/>
            </w:pPr>
            <w:r>
              <w:t xml:space="preserve">Sample text – </w:t>
            </w:r>
          </w:p>
          <w:p w:rsidR="005813A7" w:rsidRDefault="000C1654" w:rsidP="005813A7">
            <w:pPr>
              <w:pStyle w:val="BodyText"/>
            </w:pPr>
            <w:r w:rsidRPr="00771368">
              <w:rPr>
                <w:rFonts w:ascii="Calibri" w:eastAsia="Calibri" w:hAnsi="Calibri"/>
                <w:sz w:val="22"/>
                <w:szCs w:val="22"/>
              </w:rPr>
              <w:t xml:space="preserve">Thanks for your interest in an American </w:t>
            </w:r>
            <w:proofErr w:type="gramStart"/>
            <w:r w:rsidRPr="00771368">
              <w:rPr>
                <w:rFonts w:ascii="Calibri" w:eastAsia="Calibri" w:hAnsi="Calibri"/>
                <w:sz w:val="22"/>
                <w:szCs w:val="22"/>
              </w:rPr>
              <w:t>Family  insurance</w:t>
            </w:r>
            <w:proofErr w:type="gramEnd"/>
            <w:r w:rsidRPr="00771368">
              <w:rPr>
                <w:rFonts w:ascii="Calibri" w:eastAsia="Calibri" w:hAnsi="Calibri"/>
                <w:sz w:val="22"/>
                <w:szCs w:val="22"/>
              </w:rPr>
              <w:t xml:space="preserve"> </w:t>
            </w:r>
            <w:r>
              <w:rPr>
                <w:rFonts w:ascii="Calibri" w:eastAsia="Calibri" w:hAnsi="Calibri"/>
                <w:sz w:val="22"/>
                <w:szCs w:val="22"/>
              </w:rPr>
              <w:t>products</w:t>
            </w:r>
            <w:r w:rsidRPr="00771368">
              <w:rPr>
                <w:rFonts w:ascii="Calibri" w:eastAsia="Calibri" w:hAnsi="Calibri"/>
                <w:sz w:val="22"/>
                <w:szCs w:val="22"/>
              </w:rPr>
              <w:t xml:space="preserve">. Our Customer Care Center will contact you soon to offer assistance. If you’d prefer to talk with us immediately, give us a call at 1.800.MYAMFAM (692.6326). We look forward to the conversation. </w:t>
            </w:r>
          </w:p>
          <w:p w:rsidR="000C1654" w:rsidRPr="00B528F2" w:rsidRDefault="000C1654" w:rsidP="005813A7">
            <w:pPr>
              <w:pStyle w:val="BodyText"/>
            </w:pPr>
          </w:p>
        </w:tc>
        <w:tc>
          <w:tcPr>
            <w:tcW w:w="1350" w:type="dxa"/>
            <w:tcBorders>
              <w:bottom w:val="single" w:sz="4" w:space="0" w:color="auto"/>
            </w:tcBorders>
            <w:shd w:val="clear" w:color="auto" w:fill="auto"/>
          </w:tcPr>
          <w:p w:rsidR="005813A7" w:rsidRPr="008A68C4" w:rsidRDefault="005813A7" w:rsidP="005813A7">
            <w:pPr>
              <w:pStyle w:val="BodyText"/>
            </w:pPr>
          </w:p>
        </w:tc>
      </w:tr>
      <w:tr w:rsidR="000C1654" w:rsidTr="00B33BEB">
        <w:tc>
          <w:tcPr>
            <w:tcW w:w="1530" w:type="dxa"/>
            <w:tcBorders>
              <w:bottom w:val="single" w:sz="4" w:space="0" w:color="auto"/>
            </w:tcBorders>
            <w:shd w:val="clear" w:color="auto" w:fill="auto"/>
          </w:tcPr>
          <w:p w:rsidR="000C1654" w:rsidRPr="00C32737" w:rsidRDefault="000C1654" w:rsidP="005813A7">
            <w:pPr>
              <w:pStyle w:val="BodyText"/>
              <w:rPr>
                <w:b/>
              </w:rPr>
            </w:pPr>
          </w:p>
        </w:tc>
        <w:tc>
          <w:tcPr>
            <w:tcW w:w="6480" w:type="dxa"/>
            <w:tcBorders>
              <w:bottom w:val="single" w:sz="4" w:space="0" w:color="auto"/>
            </w:tcBorders>
            <w:shd w:val="clear" w:color="auto" w:fill="auto"/>
          </w:tcPr>
          <w:p w:rsidR="000C1654" w:rsidRDefault="000C1654" w:rsidP="000C1654">
            <w:pPr>
              <w:pStyle w:val="BodyText"/>
            </w:pPr>
            <w:r w:rsidRPr="00B41562">
              <w:t xml:space="preserve">The system shall </w:t>
            </w:r>
            <w:r>
              <w:t>invoke the API with the Responsys Interact application passing:</w:t>
            </w:r>
          </w:p>
          <w:p w:rsidR="000C1654" w:rsidRDefault="000C1654" w:rsidP="000C1654">
            <w:pPr>
              <w:pStyle w:val="BodyText"/>
              <w:numPr>
                <w:ilvl w:val="0"/>
                <w:numId w:val="49"/>
              </w:numPr>
            </w:pPr>
            <w:r>
              <w:t>First Name</w:t>
            </w:r>
          </w:p>
          <w:p w:rsidR="00BB111D" w:rsidRDefault="000C1654" w:rsidP="00BB111D">
            <w:pPr>
              <w:pStyle w:val="BodyText"/>
              <w:numPr>
                <w:ilvl w:val="0"/>
                <w:numId w:val="49"/>
              </w:numPr>
            </w:pPr>
            <w:r>
              <w:t>Last Name</w:t>
            </w:r>
          </w:p>
          <w:p w:rsidR="00BB111D" w:rsidRDefault="000C1654" w:rsidP="00BB111D">
            <w:pPr>
              <w:pStyle w:val="BodyText"/>
              <w:numPr>
                <w:ilvl w:val="0"/>
                <w:numId w:val="49"/>
              </w:numPr>
            </w:pPr>
            <w:r>
              <w:t>Unique Id/Number</w:t>
            </w:r>
          </w:p>
          <w:p w:rsidR="00BB111D" w:rsidRDefault="00BB111D" w:rsidP="000C1654">
            <w:pPr>
              <w:pStyle w:val="BodyText"/>
              <w:numPr>
                <w:ilvl w:val="0"/>
                <w:numId w:val="49"/>
              </w:numPr>
            </w:pPr>
            <w:r>
              <w:t>Street Address</w:t>
            </w:r>
          </w:p>
          <w:p w:rsidR="00BB111D" w:rsidRDefault="00BB111D" w:rsidP="000C1654">
            <w:pPr>
              <w:pStyle w:val="BodyText"/>
              <w:numPr>
                <w:ilvl w:val="0"/>
                <w:numId w:val="49"/>
              </w:numPr>
            </w:pPr>
            <w:r>
              <w:t>City</w:t>
            </w:r>
          </w:p>
          <w:p w:rsidR="00BB111D" w:rsidRDefault="00BB111D" w:rsidP="000C1654">
            <w:pPr>
              <w:pStyle w:val="BodyText"/>
              <w:numPr>
                <w:ilvl w:val="0"/>
                <w:numId w:val="49"/>
              </w:numPr>
            </w:pPr>
            <w:r>
              <w:t>State</w:t>
            </w:r>
          </w:p>
          <w:p w:rsidR="00BB111D" w:rsidRDefault="00BB111D" w:rsidP="000C1654">
            <w:pPr>
              <w:pStyle w:val="BodyText"/>
              <w:numPr>
                <w:ilvl w:val="0"/>
                <w:numId w:val="49"/>
              </w:numPr>
            </w:pPr>
            <w:r>
              <w:t>Zip Code</w:t>
            </w:r>
          </w:p>
          <w:p w:rsidR="000C1654" w:rsidRPr="000C1654" w:rsidRDefault="000C1654" w:rsidP="000C1654">
            <w:pPr>
              <w:pStyle w:val="BodyText"/>
              <w:numPr>
                <w:ilvl w:val="0"/>
                <w:numId w:val="49"/>
              </w:numPr>
            </w:pPr>
            <w:r>
              <w:t>Phone Number</w:t>
            </w:r>
          </w:p>
        </w:tc>
        <w:tc>
          <w:tcPr>
            <w:tcW w:w="1350" w:type="dxa"/>
            <w:tcBorders>
              <w:bottom w:val="single" w:sz="4" w:space="0" w:color="auto"/>
            </w:tcBorders>
            <w:shd w:val="clear" w:color="auto" w:fill="auto"/>
          </w:tcPr>
          <w:p w:rsidR="000C1654" w:rsidRPr="008A68C4" w:rsidRDefault="000C1654" w:rsidP="005813A7">
            <w:pPr>
              <w:pStyle w:val="BodyText"/>
            </w:pPr>
          </w:p>
        </w:tc>
      </w:tr>
      <w:tr w:rsidR="000C1654" w:rsidTr="00B33BEB">
        <w:tc>
          <w:tcPr>
            <w:tcW w:w="1530" w:type="dxa"/>
            <w:tcBorders>
              <w:bottom w:val="single" w:sz="4" w:space="0" w:color="auto"/>
            </w:tcBorders>
            <w:shd w:val="clear" w:color="auto" w:fill="auto"/>
          </w:tcPr>
          <w:p w:rsidR="000C1654" w:rsidRPr="00C32737" w:rsidRDefault="000C1654" w:rsidP="005813A7">
            <w:pPr>
              <w:pStyle w:val="BodyText"/>
              <w:rPr>
                <w:b/>
              </w:rPr>
            </w:pPr>
          </w:p>
        </w:tc>
        <w:tc>
          <w:tcPr>
            <w:tcW w:w="6480" w:type="dxa"/>
            <w:tcBorders>
              <w:bottom w:val="single" w:sz="4" w:space="0" w:color="auto"/>
            </w:tcBorders>
            <w:shd w:val="clear" w:color="auto" w:fill="auto"/>
          </w:tcPr>
          <w:p w:rsidR="000C1654" w:rsidRPr="00D3691D" w:rsidRDefault="000C1654" w:rsidP="000C1654">
            <w:pPr>
              <w:pStyle w:val="BodyText"/>
            </w:pPr>
            <w:r w:rsidRPr="00D3691D">
              <w:t xml:space="preserve">The system shall pass from amfam.com quoting to Responsys Interact (RI) email system a message </w:t>
            </w:r>
            <w:r w:rsidRPr="000C1654">
              <w:rPr>
                <w:highlight w:val="yellow"/>
              </w:rPr>
              <w:t>status code ‘</w:t>
            </w:r>
            <w:r w:rsidRPr="000C1654">
              <w:rPr>
                <w:b/>
                <w:highlight w:val="yellow"/>
              </w:rPr>
              <w:t>XX</w:t>
            </w:r>
            <w:r w:rsidRPr="000C1654">
              <w:rPr>
                <w:highlight w:val="yellow"/>
              </w:rPr>
              <w:t>’.</w:t>
            </w:r>
          </w:p>
        </w:tc>
        <w:tc>
          <w:tcPr>
            <w:tcW w:w="1350" w:type="dxa"/>
            <w:tcBorders>
              <w:bottom w:val="single" w:sz="4" w:space="0" w:color="auto"/>
            </w:tcBorders>
            <w:shd w:val="clear" w:color="auto" w:fill="auto"/>
          </w:tcPr>
          <w:p w:rsidR="000C1654" w:rsidRPr="008A68C4" w:rsidRDefault="000C1654" w:rsidP="005813A7">
            <w:pPr>
              <w:pStyle w:val="BodyText"/>
            </w:pPr>
          </w:p>
        </w:tc>
      </w:tr>
      <w:tr w:rsidR="00CC7226" w:rsidTr="00B33BEB">
        <w:tc>
          <w:tcPr>
            <w:tcW w:w="1530" w:type="dxa"/>
            <w:tcBorders>
              <w:bottom w:val="single" w:sz="4" w:space="0" w:color="auto"/>
            </w:tcBorders>
            <w:shd w:val="clear" w:color="auto" w:fill="auto"/>
          </w:tcPr>
          <w:p w:rsidR="00CC7226" w:rsidRPr="00C32737" w:rsidRDefault="00CC7226" w:rsidP="005813A7">
            <w:pPr>
              <w:pStyle w:val="BodyText"/>
              <w:rPr>
                <w:b/>
              </w:rPr>
            </w:pPr>
          </w:p>
        </w:tc>
        <w:tc>
          <w:tcPr>
            <w:tcW w:w="6480" w:type="dxa"/>
            <w:tcBorders>
              <w:bottom w:val="single" w:sz="4" w:space="0" w:color="auto"/>
            </w:tcBorders>
            <w:shd w:val="clear" w:color="auto" w:fill="auto"/>
          </w:tcPr>
          <w:p w:rsidR="00CC7226" w:rsidRPr="00D3691D" w:rsidRDefault="00CC7226" w:rsidP="000C1654">
            <w:pPr>
              <w:pStyle w:val="BodyText"/>
            </w:pPr>
          </w:p>
        </w:tc>
        <w:tc>
          <w:tcPr>
            <w:tcW w:w="1350" w:type="dxa"/>
            <w:tcBorders>
              <w:bottom w:val="single" w:sz="4" w:space="0" w:color="auto"/>
            </w:tcBorders>
            <w:shd w:val="clear" w:color="auto" w:fill="auto"/>
          </w:tcPr>
          <w:p w:rsidR="00CC7226" w:rsidRPr="008A68C4" w:rsidRDefault="00CC7226" w:rsidP="005813A7">
            <w:pPr>
              <w:pStyle w:val="BodyText"/>
            </w:pPr>
          </w:p>
        </w:tc>
      </w:tr>
      <w:tr w:rsidR="000C1654" w:rsidTr="00B33BEB">
        <w:tc>
          <w:tcPr>
            <w:tcW w:w="1530" w:type="dxa"/>
            <w:shd w:val="clear" w:color="auto" w:fill="EEECE1" w:themeFill="background2"/>
          </w:tcPr>
          <w:p w:rsidR="000C1654" w:rsidRPr="00E72998" w:rsidRDefault="000C1654" w:rsidP="005813A7">
            <w:pPr>
              <w:pStyle w:val="BodyText"/>
              <w:rPr>
                <w:b/>
              </w:rPr>
            </w:pPr>
          </w:p>
        </w:tc>
        <w:tc>
          <w:tcPr>
            <w:tcW w:w="6480" w:type="dxa"/>
            <w:shd w:val="clear" w:color="auto" w:fill="EEECE1" w:themeFill="background2"/>
          </w:tcPr>
          <w:p w:rsidR="000C1654" w:rsidRPr="00E72998" w:rsidRDefault="000C1654" w:rsidP="005813A7">
            <w:pPr>
              <w:pStyle w:val="BodyText"/>
              <w:rPr>
                <w:b/>
              </w:rPr>
            </w:pPr>
            <w:r w:rsidRPr="00E72998">
              <w:rPr>
                <w:b/>
              </w:rPr>
              <w:t xml:space="preserve">The QRF User who </w:t>
            </w:r>
            <w:r w:rsidRPr="00CC7226">
              <w:rPr>
                <w:b/>
                <w:u w:val="single"/>
              </w:rPr>
              <w:t>abandons</w:t>
            </w:r>
            <w:r w:rsidRPr="00E72998">
              <w:rPr>
                <w:b/>
              </w:rPr>
              <w:t xml:space="preserve"> the QRF process prior to submitting their QRF to an agent shall be placed into a</w:t>
            </w:r>
            <w:r>
              <w:rPr>
                <w:b/>
              </w:rPr>
              <w:t>n email</w:t>
            </w:r>
            <w:r w:rsidRPr="00E72998">
              <w:rPr>
                <w:b/>
              </w:rPr>
              <w:t xml:space="preserve"> nurture program</w:t>
            </w:r>
          </w:p>
        </w:tc>
        <w:tc>
          <w:tcPr>
            <w:tcW w:w="1350" w:type="dxa"/>
            <w:shd w:val="clear" w:color="auto" w:fill="EEECE1" w:themeFill="background2"/>
          </w:tcPr>
          <w:p w:rsidR="000C1654" w:rsidRPr="00E72998" w:rsidRDefault="000C1654" w:rsidP="005813A7">
            <w:pPr>
              <w:pStyle w:val="BodyText"/>
              <w:rPr>
                <w:b/>
              </w:rPr>
            </w:pPr>
          </w:p>
        </w:tc>
      </w:tr>
      <w:tr w:rsidR="000C1654" w:rsidTr="00B33BEB">
        <w:tc>
          <w:tcPr>
            <w:tcW w:w="1530" w:type="dxa"/>
            <w:tcBorders>
              <w:bottom w:val="single" w:sz="4" w:space="0" w:color="auto"/>
            </w:tcBorders>
            <w:shd w:val="clear" w:color="auto" w:fill="auto"/>
          </w:tcPr>
          <w:p w:rsidR="000C1654" w:rsidRPr="00C32737" w:rsidRDefault="000C1654" w:rsidP="005813A7">
            <w:pPr>
              <w:pStyle w:val="BodyText"/>
              <w:rPr>
                <w:b/>
              </w:rPr>
            </w:pPr>
          </w:p>
        </w:tc>
        <w:tc>
          <w:tcPr>
            <w:tcW w:w="6480" w:type="dxa"/>
            <w:tcBorders>
              <w:bottom w:val="single" w:sz="4" w:space="0" w:color="auto"/>
            </w:tcBorders>
            <w:shd w:val="clear" w:color="auto" w:fill="auto"/>
          </w:tcPr>
          <w:p w:rsidR="000C1654" w:rsidRPr="00B528F2" w:rsidRDefault="000C1654" w:rsidP="005813A7">
            <w:pPr>
              <w:pStyle w:val="BodyText"/>
            </w:pPr>
          </w:p>
        </w:tc>
        <w:tc>
          <w:tcPr>
            <w:tcW w:w="1350" w:type="dxa"/>
            <w:tcBorders>
              <w:bottom w:val="single" w:sz="4" w:space="0" w:color="auto"/>
            </w:tcBorders>
            <w:shd w:val="clear" w:color="auto" w:fill="auto"/>
          </w:tcPr>
          <w:p w:rsidR="000C1654" w:rsidRPr="008A68C4" w:rsidRDefault="000C1654" w:rsidP="005813A7">
            <w:pPr>
              <w:pStyle w:val="BodyText"/>
            </w:pPr>
          </w:p>
        </w:tc>
      </w:tr>
      <w:tr w:rsidR="000C1654" w:rsidTr="00B33BEB">
        <w:tc>
          <w:tcPr>
            <w:tcW w:w="1530" w:type="dxa"/>
            <w:shd w:val="clear" w:color="auto" w:fill="EEECE1" w:themeFill="background2"/>
          </w:tcPr>
          <w:p w:rsidR="000C1654" w:rsidRPr="00E72998" w:rsidRDefault="000C1654" w:rsidP="005813A7">
            <w:pPr>
              <w:pStyle w:val="BodyText"/>
              <w:rPr>
                <w:b/>
              </w:rPr>
            </w:pPr>
          </w:p>
        </w:tc>
        <w:tc>
          <w:tcPr>
            <w:tcW w:w="6480" w:type="dxa"/>
            <w:shd w:val="clear" w:color="auto" w:fill="EEECE1" w:themeFill="background2"/>
          </w:tcPr>
          <w:p w:rsidR="000C1654" w:rsidRPr="00E72998" w:rsidRDefault="000C1654" w:rsidP="005813A7">
            <w:pPr>
              <w:pStyle w:val="BodyText"/>
              <w:rPr>
                <w:b/>
              </w:rPr>
            </w:pPr>
            <w:r w:rsidRPr="00E72998">
              <w:rPr>
                <w:b/>
              </w:rPr>
              <w:t>The QRF User who submits a QRF to an agent successfully shall received an email notification/confirmation</w:t>
            </w:r>
            <w:r w:rsidR="00CC7226">
              <w:rPr>
                <w:b/>
              </w:rPr>
              <w:t xml:space="preserve"> (no nurture program)</w:t>
            </w:r>
          </w:p>
        </w:tc>
        <w:tc>
          <w:tcPr>
            <w:tcW w:w="1350" w:type="dxa"/>
            <w:shd w:val="clear" w:color="auto" w:fill="EEECE1" w:themeFill="background2"/>
          </w:tcPr>
          <w:p w:rsidR="000C1654" w:rsidRPr="00E72998" w:rsidRDefault="000C1654" w:rsidP="005813A7">
            <w:pPr>
              <w:pStyle w:val="BodyText"/>
              <w:rPr>
                <w:b/>
              </w:rPr>
            </w:pPr>
          </w:p>
        </w:tc>
      </w:tr>
      <w:tr w:rsidR="000C1654" w:rsidTr="00B33BEB">
        <w:tc>
          <w:tcPr>
            <w:tcW w:w="1530" w:type="dxa"/>
            <w:tcBorders>
              <w:bottom w:val="single" w:sz="4" w:space="0" w:color="auto"/>
            </w:tcBorders>
            <w:shd w:val="clear" w:color="auto" w:fill="auto"/>
          </w:tcPr>
          <w:p w:rsidR="000C1654" w:rsidRPr="00C32737" w:rsidRDefault="000C1654" w:rsidP="005813A7">
            <w:pPr>
              <w:pStyle w:val="BodyText"/>
              <w:rPr>
                <w:b/>
              </w:rPr>
            </w:pPr>
          </w:p>
        </w:tc>
        <w:tc>
          <w:tcPr>
            <w:tcW w:w="6480" w:type="dxa"/>
            <w:tcBorders>
              <w:bottom w:val="single" w:sz="4" w:space="0" w:color="auto"/>
            </w:tcBorders>
            <w:shd w:val="clear" w:color="auto" w:fill="auto"/>
          </w:tcPr>
          <w:p w:rsidR="000C1654" w:rsidRPr="00B528F2" w:rsidRDefault="000C1654" w:rsidP="005813A7">
            <w:pPr>
              <w:pStyle w:val="BodyText"/>
            </w:pPr>
            <w:r>
              <w:t>The system shall send the email in real time</w:t>
            </w:r>
          </w:p>
        </w:tc>
        <w:tc>
          <w:tcPr>
            <w:tcW w:w="1350" w:type="dxa"/>
            <w:tcBorders>
              <w:bottom w:val="single" w:sz="4" w:space="0" w:color="auto"/>
            </w:tcBorders>
            <w:shd w:val="clear" w:color="auto" w:fill="auto"/>
          </w:tcPr>
          <w:p w:rsidR="000C1654" w:rsidRPr="00DF72BE" w:rsidRDefault="000C1654" w:rsidP="005813A7">
            <w:pPr>
              <w:pStyle w:val="BodyText"/>
              <w:rPr>
                <w:b/>
              </w:rPr>
            </w:pPr>
          </w:p>
        </w:tc>
      </w:tr>
      <w:tr w:rsidR="00CC7226" w:rsidTr="00B33BEB">
        <w:tc>
          <w:tcPr>
            <w:tcW w:w="1530" w:type="dxa"/>
            <w:tcBorders>
              <w:bottom w:val="single" w:sz="4" w:space="0" w:color="auto"/>
            </w:tcBorders>
            <w:shd w:val="clear" w:color="auto" w:fill="auto"/>
          </w:tcPr>
          <w:p w:rsidR="00CC7226" w:rsidRPr="00C32737" w:rsidRDefault="00CC7226" w:rsidP="005813A7">
            <w:pPr>
              <w:pStyle w:val="BodyText"/>
              <w:rPr>
                <w:b/>
              </w:rPr>
            </w:pPr>
          </w:p>
        </w:tc>
        <w:tc>
          <w:tcPr>
            <w:tcW w:w="6480" w:type="dxa"/>
            <w:tcBorders>
              <w:bottom w:val="single" w:sz="4" w:space="0" w:color="auto"/>
            </w:tcBorders>
            <w:shd w:val="clear" w:color="auto" w:fill="auto"/>
          </w:tcPr>
          <w:p w:rsidR="006C04B4" w:rsidRDefault="006C04B4" w:rsidP="00CC7226">
            <w:pPr>
              <w:pStyle w:val="BodyText"/>
            </w:pPr>
            <w:r>
              <w:t xml:space="preserve">Sample Text - </w:t>
            </w:r>
          </w:p>
          <w:p w:rsidR="006C04B4" w:rsidRDefault="006C04B4" w:rsidP="00CC7226">
            <w:pPr>
              <w:pStyle w:val="BodyText"/>
            </w:pPr>
          </w:p>
          <w:p w:rsidR="00CC7226" w:rsidRDefault="00CC7226" w:rsidP="00CC7226">
            <w:pPr>
              <w:pStyle w:val="BodyText"/>
            </w:pPr>
            <w:r>
              <w:t xml:space="preserve">Thank you for your interest in American Family insurance products.  We have received your request for information.  </w:t>
            </w:r>
          </w:p>
          <w:p w:rsidR="00CC7226" w:rsidRDefault="00CC7226" w:rsidP="00CC7226">
            <w:pPr>
              <w:pStyle w:val="BodyText"/>
            </w:pPr>
          </w:p>
          <w:p w:rsidR="00CC7226" w:rsidRPr="00CC7226" w:rsidRDefault="00CC7226" w:rsidP="00CC7226">
            <w:pPr>
              <w:pStyle w:val="BodyText"/>
            </w:pPr>
            <w:r w:rsidRPr="00CC7226">
              <w:t xml:space="preserve">The following American Family agent </w:t>
            </w:r>
            <w:r>
              <w:t xml:space="preserve">will be in contact with you </w:t>
            </w:r>
            <w:r w:rsidRPr="00CC7226">
              <w:t>:</w:t>
            </w:r>
          </w:p>
          <w:tbl>
            <w:tblPr>
              <w:tblW w:w="0" w:type="auto"/>
              <w:tblCellSpacing w:w="0" w:type="dxa"/>
              <w:tblLayout w:type="fixed"/>
              <w:tblCellMar>
                <w:left w:w="0" w:type="dxa"/>
                <w:right w:w="0" w:type="dxa"/>
              </w:tblCellMar>
              <w:tblLook w:val="04A0"/>
            </w:tblPr>
            <w:tblGrid>
              <w:gridCol w:w="2373"/>
            </w:tblGrid>
            <w:tr w:rsidR="00CC7226" w:rsidRPr="00CC7226" w:rsidTr="008258D4">
              <w:trPr>
                <w:tblCellSpacing w:w="0" w:type="dxa"/>
              </w:trPr>
              <w:tc>
                <w:tcPr>
                  <w:tcW w:w="2373" w:type="dxa"/>
                  <w:tcMar>
                    <w:top w:w="0" w:type="dxa"/>
                    <w:left w:w="225" w:type="dxa"/>
                    <w:bottom w:w="75" w:type="dxa"/>
                    <w:right w:w="0" w:type="dxa"/>
                  </w:tcMar>
                  <w:vAlign w:val="center"/>
                  <w:hideMark/>
                </w:tcPr>
                <w:p w:rsidR="00CC7226" w:rsidRPr="00CC7226" w:rsidRDefault="00CC7226" w:rsidP="00CC7226">
                  <w:pPr>
                    <w:pStyle w:val="BodyText"/>
                  </w:pPr>
                  <w:r w:rsidRPr="00CC7226">
                    <w:t>JASON DIETRICH</w:t>
                  </w:r>
                </w:p>
              </w:tc>
            </w:tr>
            <w:tr w:rsidR="00CC7226" w:rsidRPr="00CC7226" w:rsidTr="008258D4">
              <w:trPr>
                <w:tblCellSpacing w:w="0" w:type="dxa"/>
              </w:trPr>
              <w:tc>
                <w:tcPr>
                  <w:tcW w:w="2373" w:type="dxa"/>
                  <w:tcMar>
                    <w:top w:w="0" w:type="dxa"/>
                    <w:left w:w="225" w:type="dxa"/>
                    <w:bottom w:w="75" w:type="dxa"/>
                    <w:right w:w="0" w:type="dxa"/>
                  </w:tcMar>
                  <w:vAlign w:val="center"/>
                  <w:hideMark/>
                </w:tcPr>
                <w:p w:rsidR="00CC7226" w:rsidRPr="00CC7226" w:rsidRDefault="00CC7226" w:rsidP="00CC7226">
                  <w:pPr>
                    <w:pStyle w:val="BodyText"/>
                  </w:pPr>
                  <w:r w:rsidRPr="00CC7226">
                    <w:t xml:space="preserve">540 W 12TH ST </w:t>
                  </w:r>
                </w:p>
              </w:tc>
            </w:tr>
            <w:tr w:rsidR="00CC7226" w:rsidRPr="00CC7226" w:rsidTr="008258D4">
              <w:trPr>
                <w:tblCellSpacing w:w="0" w:type="dxa"/>
              </w:trPr>
              <w:tc>
                <w:tcPr>
                  <w:tcW w:w="2373" w:type="dxa"/>
                  <w:tcMar>
                    <w:top w:w="0" w:type="dxa"/>
                    <w:left w:w="225" w:type="dxa"/>
                    <w:bottom w:w="75" w:type="dxa"/>
                    <w:right w:w="0" w:type="dxa"/>
                  </w:tcMar>
                  <w:vAlign w:val="center"/>
                  <w:hideMark/>
                </w:tcPr>
                <w:p w:rsidR="00CC7226" w:rsidRPr="00CC7226" w:rsidRDefault="00CC7226" w:rsidP="00CC7226">
                  <w:pPr>
                    <w:pStyle w:val="BodyText"/>
                  </w:pPr>
                  <w:r w:rsidRPr="00CC7226">
                    <w:t>GRAFTON, ND  58237</w:t>
                  </w:r>
                </w:p>
              </w:tc>
            </w:tr>
            <w:tr w:rsidR="00CC7226" w:rsidRPr="00CC7226" w:rsidTr="008258D4">
              <w:trPr>
                <w:tblCellSpacing w:w="0" w:type="dxa"/>
              </w:trPr>
              <w:tc>
                <w:tcPr>
                  <w:tcW w:w="2373" w:type="dxa"/>
                  <w:tcMar>
                    <w:top w:w="0" w:type="dxa"/>
                    <w:left w:w="225" w:type="dxa"/>
                    <w:bottom w:w="75" w:type="dxa"/>
                    <w:right w:w="0" w:type="dxa"/>
                  </w:tcMar>
                  <w:vAlign w:val="center"/>
                  <w:hideMark/>
                </w:tcPr>
                <w:p w:rsidR="00CC7226" w:rsidRPr="00CC7226" w:rsidRDefault="00CC7226" w:rsidP="00CC7226">
                  <w:pPr>
                    <w:pStyle w:val="BodyText"/>
                  </w:pPr>
                  <w:r w:rsidRPr="00CC7226">
                    <w:t>(701)352-3320</w:t>
                  </w:r>
                </w:p>
              </w:tc>
            </w:tr>
            <w:tr w:rsidR="00CC7226" w:rsidRPr="00CC7226" w:rsidTr="008258D4">
              <w:trPr>
                <w:tblCellSpacing w:w="0" w:type="dxa"/>
              </w:trPr>
              <w:tc>
                <w:tcPr>
                  <w:tcW w:w="2373" w:type="dxa"/>
                  <w:tcMar>
                    <w:top w:w="0" w:type="dxa"/>
                    <w:left w:w="225" w:type="dxa"/>
                    <w:bottom w:w="75" w:type="dxa"/>
                    <w:right w:w="0" w:type="dxa"/>
                  </w:tcMar>
                  <w:vAlign w:val="center"/>
                  <w:hideMark/>
                </w:tcPr>
                <w:p w:rsidR="00CC7226" w:rsidRPr="00CC7226" w:rsidRDefault="007A561A" w:rsidP="00CC7226">
                  <w:pPr>
                    <w:pStyle w:val="BodyText"/>
                  </w:pPr>
                  <w:hyperlink r:id="rId18" w:history="1">
                    <w:r w:rsidR="00CC7226" w:rsidRPr="00CC7226">
                      <w:rPr>
                        <w:rStyle w:val="Hyperlink"/>
                      </w:rPr>
                      <w:t>jdietric@amfam.com</w:t>
                    </w:r>
                  </w:hyperlink>
                </w:p>
              </w:tc>
            </w:tr>
          </w:tbl>
          <w:p w:rsidR="00CC7226" w:rsidRDefault="00CC7226" w:rsidP="00CC7226">
            <w:pPr>
              <w:pStyle w:val="BodyText"/>
            </w:pPr>
          </w:p>
          <w:p w:rsidR="00CC7226" w:rsidRPr="00CC7226" w:rsidRDefault="00CC7226" w:rsidP="00CC7226">
            <w:pPr>
              <w:pStyle w:val="BodyText"/>
            </w:pPr>
            <w:r w:rsidRPr="00CC7226">
              <w:t xml:space="preserve">JASON will contact you to </w:t>
            </w:r>
            <w:r>
              <w:t xml:space="preserve">discuss your insurance needs </w:t>
            </w:r>
            <w:r w:rsidRPr="00CC7226">
              <w:t>and answer any questions you may have.</w:t>
            </w:r>
          </w:p>
          <w:p w:rsidR="00CC7226" w:rsidRDefault="00CC7226" w:rsidP="005813A7">
            <w:pPr>
              <w:pStyle w:val="BodyText"/>
            </w:pPr>
          </w:p>
        </w:tc>
        <w:tc>
          <w:tcPr>
            <w:tcW w:w="1350" w:type="dxa"/>
            <w:tcBorders>
              <w:bottom w:val="single" w:sz="4" w:space="0" w:color="auto"/>
            </w:tcBorders>
            <w:shd w:val="clear" w:color="auto" w:fill="auto"/>
          </w:tcPr>
          <w:p w:rsidR="00CC7226" w:rsidRPr="00DF72BE" w:rsidRDefault="00CC7226" w:rsidP="005813A7">
            <w:pPr>
              <w:pStyle w:val="BodyText"/>
              <w:rPr>
                <w:b/>
              </w:rPr>
            </w:pPr>
          </w:p>
        </w:tc>
      </w:tr>
      <w:tr w:rsidR="00CC7226" w:rsidTr="00B33BEB">
        <w:tc>
          <w:tcPr>
            <w:tcW w:w="1530" w:type="dxa"/>
            <w:tcBorders>
              <w:bottom w:val="single" w:sz="4" w:space="0" w:color="auto"/>
            </w:tcBorders>
            <w:shd w:val="clear" w:color="auto" w:fill="auto"/>
          </w:tcPr>
          <w:p w:rsidR="00CC7226" w:rsidRPr="00C32737" w:rsidRDefault="00CC7226" w:rsidP="005813A7">
            <w:pPr>
              <w:pStyle w:val="BodyText"/>
              <w:rPr>
                <w:b/>
              </w:rPr>
            </w:pPr>
          </w:p>
        </w:tc>
        <w:tc>
          <w:tcPr>
            <w:tcW w:w="6480" w:type="dxa"/>
            <w:tcBorders>
              <w:bottom w:val="single" w:sz="4" w:space="0" w:color="auto"/>
            </w:tcBorders>
            <w:shd w:val="clear" w:color="auto" w:fill="auto"/>
          </w:tcPr>
          <w:p w:rsidR="00CC7226" w:rsidRDefault="00CC7226" w:rsidP="008258D4">
            <w:pPr>
              <w:pStyle w:val="BodyText"/>
            </w:pPr>
            <w:r w:rsidRPr="00B41562">
              <w:t xml:space="preserve">The system shall </w:t>
            </w:r>
            <w:r>
              <w:t>invoke the API with the Responsys Interact application passing:</w:t>
            </w:r>
          </w:p>
          <w:p w:rsidR="00CC7226" w:rsidRDefault="00CC7226" w:rsidP="008258D4">
            <w:pPr>
              <w:pStyle w:val="BodyText"/>
              <w:numPr>
                <w:ilvl w:val="0"/>
                <w:numId w:val="49"/>
              </w:numPr>
            </w:pPr>
            <w:r>
              <w:lastRenderedPageBreak/>
              <w:t>First Name</w:t>
            </w:r>
          </w:p>
          <w:p w:rsidR="00CC7226" w:rsidRDefault="00CC7226" w:rsidP="008258D4">
            <w:pPr>
              <w:pStyle w:val="BodyText"/>
              <w:numPr>
                <w:ilvl w:val="0"/>
                <w:numId w:val="49"/>
              </w:numPr>
            </w:pPr>
            <w:r>
              <w:t>Last Name</w:t>
            </w:r>
          </w:p>
          <w:p w:rsidR="00CC7226" w:rsidRDefault="00CC7226" w:rsidP="008258D4">
            <w:pPr>
              <w:pStyle w:val="BodyText"/>
              <w:numPr>
                <w:ilvl w:val="0"/>
                <w:numId w:val="49"/>
              </w:numPr>
            </w:pPr>
            <w:r>
              <w:t>Unique Id/Number</w:t>
            </w:r>
          </w:p>
          <w:p w:rsidR="00CC7226" w:rsidRDefault="00CC7226" w:rsidP="008258D4">
            <w:pPr>
              <w:pStyle w:val="BodyText"/>
              <w:numPr>
                <w:ilvl w:val="0"/>
                <w:numId w:val="49"/>
              </w:numPr>
            </w:pPr>
            <w:r>
              <w:t>Street Address</w:t>
            </w:r>
          </w:p>
          <w:p w:rsidR="00CC7226" w:rsidRDefault="00CC7226" w:rsidP="008258D4">
            <w:pPr>
              <w:pStyle w:val="BodyText"/>
              <w:numPr>
                <w:ilvl w:val="0"/>
                <w:numId w:val="49"/>
              </w:numPr>
            </w:pPr>
            <w:r>
              <w:t>City</w:t>
            </w:r>
          </w:p>
          <w:p w:rsidR="00CC7226" w:rsidRDefault="00CC7226" w:rsidP="008258D4">
            <w:pPr>
              <w:pStyle w:val="BodyText"/>
              <w:numPr>
                <w:ilvl w:val="0"/>
                <w:numId w:val="49"/>
              </w:numPr>
            </w:pPr>
            <w:r>
              <w:t>State</w:t>
            </w:r>
          </w:p>
          <w:p w:rsidR="00CC7226" w:rsidRDefault="00CC7226" w:rsidP="008258D4">
            <w:pPr>
              <w:pStyle w:val="BodyText"/>
              <w:numPr>
                <w:ilvl w:val="0"/>
                <w:numId w:val="49"/>
              </w:numPr>
            </w:pPr>
            <w:r>
              <w:t>Zip Code</w:t>
            </w:r>
          </w:p>
          <w:p w:rsidR="00CC7226" w:rsidRDefault="00CC7226" w:rsidP="008258D4">
            <w:pPr>
              <w:pStyle w:val="BodyText"/>
              <w:numPr>
                <w:ilvl w:val="0"/>
                <w:numId w:val="49"/>
              </w:numPr>
            </w:pPr>
            <w:r>
              <w:t>Phone Number</w:t>
            </w:r>
          </w:p>
          <w:p w:rsidR="00CC7226" w:rsidRDefault="00CC7226" w:rsidP="008258D4">
            <w:pPr>
              <w:pStyle w:val="BodyText"/>
              <w:numPr>
                <w:ilvl w:val="0"/>
                <w:numId w:val="49"/>
              </w:numPr>
            </w:pPr>
            <w:r>
              <w:t>Agent District Code</w:t>
            </w:r>
          </w:p>
          <w:p w:rsidR="00CC7226" w:rsidRPr="000C1654" w:rsidRDefault="00CC7226" w:rsidP="00CC7226">
            <w:pPr>
              <w:pStyle w:val="BodyText"/>
              <w:ind w:left="360"/>
            </w:pPr>
          </w:p>
        </w:tc>
        <w:tc>
          <w:tcPr>
            <w:tcW w:w="1350" w:type="dxa"/>
            <w:tcBorders>
              <w:bottom w:val="single" w:sz="4" w:space="0" w:color="auto"/>
            </w:tcBorders>
            <w:shd w:val="clear" w:color="auto" w:fill="auto"/>
          </w:tcPr>
          <w:p w:rsidR="00CC7226" w:rsidRPr="00DF72BE" w:rsidRDefault="00CC7226" w:rsidP="005813A7">
            <w:pPr>
              <w:pStyle w:val="BodyText"/>
              <w:rPr>
                <w:b/>
              </w:rPr>
            </w:pPr>
          </w:p>
        </w:tc>
      </w:tr>
      <w:tr w:rsidR="00CC7226" w:rsidTr="00B33BEB">
        <w:tc>
          <w:tcPr>
            <w:tcW w:w="1530" w:type="dxa"/>
            <w:tcBorders>
              <w:bottom w:val="single" w:sz="4" w:space="0" w:color="auto"/>
            </w:tcBorders>
            <w:shd w:val="clear" w:color="auto" w:fill="auto"/>
          </w:tcPr>
          <w:p w:rsidR="00CC7226" w:rsidRPr="00C32737" w:rsidRDefault="00CC7226" w:rsidP="005813A7">
            <w:pPr>
              <w:pStyle w:val="BodyText"/>
              <w:rPr>
                <w:b/>
              </w:rPr>
            </w:pPr>
          </w:p>
        </w:tc>
        <w:tc>
          <w:tcPr>
            <w:tcW w:w="6480" w:type="dxa"/>
            <w:tcBorders>
              <w:bottom w:val="single" w:sz="4" w:space="0" w:color="auto"/>
            </w:tcBorders>
            <w:shd w:val="clear" w:color="auto" w:fill="auto"/>
          </w:tcPr>
          <w:p w:rsidR="00CC7226" w:rsidRPr="00D3691D" w:rsidRDefault="00CC7226" w:rsidP="008258D4">
            <w:pPr>
              <w:pStyle w:val="BodyText"/>
            </w:pPr>
            <w:r w:rsidRPr="00D3691D">
              <w:t xml:space="preserve">The system shall pass from amfam.com quoting to Responsys Interact (RI) email system a message </w:t>
            </w:r>
            <w:r w:rsidRPr="000C1654">
              <w:rPr>
                <w:highlight w:val="yellow"/>
              </w:rPr>
              <w:t>status code ‘</w:t>
            </w:r>
            <w:r w:rsidRPr="000C1654">
              <w:rPr>
                <w:b/>
                <w:highlight w:val="yellow"/>
              </w:rPr>
              <w:t>XX</w:t>
            </w:r>
            <w:r w:rsidRPr="000C1654">
              <w:rPr>
                <w:highlight w:val="yellow"/>
              </w:rPr>
              <w:t>’.</w:t>
            </w:r>
          </w:p>
        </w:tc>
        <w:tc>
          <w:tcPr>
            <w:tcW w:w="1350" w:type="dxa"/>
            <w:tcBorders>
              <w:bottom w:val="single" w:sz="4" w:space="0" w:color="auto"/>
            </w:tcBorders>
            <w:shd w:val="clear" w:color="auto" w:fill="auto"/>
          </w:tcPr>
          <w:p w:rsidR="00CC7226" w:rsidRPr="00DF72BE" w:rsidRDefault="00CC7226" w:rsidP="005813A7">
            <w:pPr>
              <w:pStyle w:val="BodyText"/>
              <w:rPr>
                <w:b/>
              </w:rPr>
            </w:pPr>
          </w:p>
        </w:tc>
      </w:tr>
      <w:tr w:rsidR="00CC7226" w:rsidTr="00B33BEB">
        <w:tc>
          <w:tcPr>
            <w:tcW w:w="1530" w:type="dxa"/>
            <w:tcBorders>
              <w:bottom w:val="single" w:sz="4" w:space="0" w:color="auto"/>
            </w:tcBorders>
            <w:shd w:val="clear" w:color="auto" w:fill="auto"/>
          </w:tcPr>
          <w:p w:rsidR="00CC7226" w:rsidRPr="00C32737" w:rsidRDefault="00CC7226" w:rsidP="005813A7">
            <w:pPr>
              <w:pStyle w:val="BodyText"/>
              <w:rPr>
                <w:b/>
              </w:rPr>
            </w:pPr>
          </w:p>
        </w:tc>
        <w:tc>
          <w:tcPr>
            <w:tcW w:w="6480" w:type="dxa"/>
            <w:tcBorders>
              <w:bottom w:val="single" w:sz="4" w:space="0" w:color="auto"/>
            </w:tcBorders>
            <w:shd w:val="clear" w:color="auto" w:fill="auto"/>
          </w:tcPr>
          <w:p w:rsidR="00CC7226" w:rsidRDefault="00CC7226" w:rsidP="005813A7">
            <w:pPr>
              <w:pStyle w:val="BodyText"/>
            </w:pPr>
          </w:p>
        </w:tc>
        <w:tc>
          <w:tcPr>
            <w:tcW w:w="1350" w:type="dxa"/>
            <w:tcBorders>
              <w:bottom w:val="single" w:sz="4" w:space="0" w:color="auto"/>
            </w:tcBorders>
            <w:shd w:val="clear" w:color="auto" w:fill="auto"/>
          </w:tcPr>
          <w:p w:rsidR="00CC7226" w:rsidRPr="00DF72BE" w:rsidRDefault="00CC7226" w:rsidP="005813A7">
            <w:pPr>
              <w:pStyle w:val="BodyText"/>
              <w:rPr>
                <w:b/>
              </w:rPr>
            </w:pPr>
          </w:p>
        </w:tc>
      </w:tr>
      <w:tr w:rsidR="00CC7226" w:rsidTr="00B33BEB">
        <w:tc>
          <w:tcPr>
            <w:tcW w:w="1530" w:type="dxa"/>
            <w:tcBorders>
              <w:bottom w:val="single" w:sz="4" w:space="0" w:color="auto"/>
            </w:tcBorders>
            <w:shd w:val="clear" w:color="auto" w:fill="auto"/>
          </w:tcPr>
          <w:p w:rsidR="00CC7226" w:rsidRPr="00C32737" w:rsidRDefault="00CC7226" w:rsidP="005813A7">
            <w:pPr>
              <w:pStyle w:val="BodyText"/>
              <w:rPr>
                <w:b/>
              </w:rPr>
            </w:pPr>
          </w:p>
        </w:tc>
        <w:tc>
          <w:tcPr>
            <w:tcW w:w="6480" w:type="dxa"/>
            <w:tcBorders>
              <w:bottom w:val="single" w:sz="4" w:space="0" w:color="auto"/>
            </w:tcBorders>
            <w:shd w:val="clear" w:color="auto" w:fill="auto"/>
          </w:tcPr>
          <w:p w:rsidR="00CC7226" w:rsidRDefault="00CC7226" w:rsidP="005813A7">
            <w:pPr>
              <w:pStyle w:val="BodyText"/>
            </w:pPr>
          </w:p>
        </w:tc>
        <w:tc>
          <w:tcPr>
            <w:tcW w:w="1350" w:type="dxa"/>
            <w:tcBorders>
              <w:bottom w:val="single" w:sz="4" w:space="0" w:color="auto"/>
            </w:tcBorders>
            <w:shd w:val="clear" w:color="auto" w:fill="auto"/>
          </w:tcPr>
          <w:p w:rsidR="00CC7226" w:rsidRPr="00DF72BE" w:rsidRDefault="00CC7226" w:rsidP="005813A7">
            <w:pPr>
              <w:pStyle w:val="BodyText"/>
              <w:rPr>
                <w:b/>
              </w:rPr>
            </w:pPr>
          </w:p>
        </w:tc>
      </w:tr>
      <w:tr w:rsidR="00CC7226" w:rsidTr="00B33BEB">
        <w:tc>
          <w:tcPr>
            <w:tcW w:w="1530" w:type="dxa"/>
            <w:tcBorders>
              <w:bottom w:val="single" w:sz="4" w:space="0" w:color="auto"/>
            </w:tcBorders>
            <w:shd w:val="clear" w:color="auto" w:fill="auto"/>
          </w:tcPr>
          <w:p w:rsidR="00CC7226" w:rsidRPr="00C32737" w:rsidRDefault="00CC7226" w:rsidP="005813A7">
            <w:pPr>
              <w:pStyle w:val="BodyText"/>
              <w:rPr>
                <w:b/>
              </w:rPr>
            </w:pPr>
          </w:p>
        </w:tc>
        <w:tc>
          <w:tcPr>
            <w:tcW w:w="6480" w:type="dxa"/>
            <w:tcBorders>
              <w:bottom w:val="single" w:sz="4" w:space="0" w:color="auto"/>
            </w:tcBorders>
            <w:shd w:val="clear" w:color="auto" w:fill="auto"/>
          </w:tcPr>
          <w:p w:rsidR="00CC7226" w:rsidRDefault="00CC7226" w:rsidP="005813A7">
            <w:pPr>
              <w:pStyle w:val="BodyText"/>
            </w:pPr>
          </w:p>
        </w:tc>
        <w:tc>
          <w:tcPr>
            <w:tcW w:w="1350" w:type="dxa"/>
            <w:tcBorders>
              <w:bottom w:val="single" w:sz="4" w:space="0" w:color="auto"/>
            </w:tcBorders>
            <w:shd w:val="clear" w:color="auto" w:fill="auto"/>
          </w:tcPr>
          <w:p w:rsidR="00CC7226" w:rsidRPr="00DF72BE" w:rsidRDefault="00CC7226" w:rsidP="005813A7">
            <w:pPr>
              <w:pStyle w:val="BodyText"/>
              <w:rPr>
                <w:b/>
              </w:rPr>
            </w:pPr>
          </w:p>
        </w:tc>
      </w:tr>
      <w:tr w:rsidR="00CC7226" w:rsidTr="00B33BEB">
        <w:tc>
          <w:tcPr>
            <w:tcW w:w="1530" w:type="dxa"/>
            <w:tcBorders>
              <w:bottom w:val="single" w:sz="4" w:space="0" w:color="auto"/>
            </w:tcBorders>
            <w:shd w:val="clear" w:color="auto" w:fill="auto"/>
          </w:tcPr>
          <w:p w:rsidR="00CC7226" w:rsidRPr="00C32737" w:rsidRDefault="00CC7226" w:rsidP="005813A7">
            <w:pPr>
              <w:pStyle w:val="BodyText"/>
              <w:rPr>
                <w:b/>
              </w:rPr>
            </w:pPr>
          </w:p>
        </w:tc>
        <w:tc>
          <w:tcPr>
            <w:tcW w:w="6480" w:type="dxa"/>
            <w:tcBorders>
              <w:bottom w:val="single" w:sz="4" w:space="0" w:color="auto"/>
            </w:tcBorders>
            <w:shd w:val="clear" w:color="auto" w:fill="auto"/>
          </w:tcPr>
          <w:p w:rsidR="00CC7226" w:rsidRDefault="00CC7226" w:rsidP="005813A7">
            <w:pPr>
              <w:pStyle w:val="BodyText"/>
            </w:pPr>
          </w:p>
        </w:tc>
        <w:tc>
          <w:tcPr>
            <w:tcW w:w="1350" w:type="dxa"/>
            <w:tcBorders>
              <w:bottom w:val="single" w:sz="4" w:space="0" w:color="auto"/>
            </w:tcBorders>
            <w:shd w:val="clear" w:color="auto" w:fill="auto"/>
          </w:tcPr>
          <w:p w:rsidR="00CC7226" w:rsidRPr="00DF72BE" w:rsidRDefault="00CC7226" w:rsidP="005813A7">
            <w:pPr>
              <w:pStyle w:val="BodyText"/>
              <w:rPr>
                <w:b/>
              </w:rPr>
            </w:pPr>
          </w:p>
        </w:tc>
      </w:tr>
      <w:tr w:rsidR="00CC7226" w:rsidTr="00B33BEB">
        <w:tc>
          <w:tcPr>
            <w:tcW w:w="1530" w:type="dxa"/>
            <w:shd w:val="clear" w:color="auto" w:fill="EEECE1" w:themeFill="background2"/>
          </w:tcPr>
          <w:p w:rsidR="00CC7226" w:rsidRPr="00B33BEB" w:rsidRDefault="00CC7226" w:rsidP="005813A7">
            <w:pPr>
              <w:pStyle w:val="BodyText"/>
              <w:rPr>
                <w:b/>
              </w:rPr>
            </w:pPr>
          </w:p>
        </w:tc>
        <w:tc>
          <w:tcPr>
            <w:tcW w:w="6480" w:type="dxa"/>
            <w:shd w:val="clear" w:color="auto" w:fill="EEECE1" w:themeFill="background2"/>
          </w:tcPr>
          <w:p w:rsidR="00CC7226" w:rsidRDefault="00CC7226" w:rsidP="005813A7">
            <w:pPr>
              <w:pStyle w:val="BodyText"/>
              <w:rPr>
                <w:b/>
              </w:rPr>
            </w:pPr>
            <w:r w:rsidRPr="00B33BEB">
              <w:rPr>
                <w:b/>
              </w:rPr>
              <w:t>The Agent shall receive an email notification when a QRF assigned to them has been submitted successfully</w:t>
            </w:r>
          </w:p>
          <w:p w:rsidR="00CC7226" w:rsidRDefault="00CC7226" w:rsidP="005813A7">
            <w:pPr>
              <w:pStyle w:val="BodyText"/>
              <w:rPr>
                <w:b/>
              </w:rPr>
            </w:pPr>
            <w:r>
              <w:rPr>
                <w:b/>
              </w:rPr>
              <w:t>Information in email to include:</w:t>
            </w:r>
          </w:p>
          <w:p w:rsidR="00CC7226" w:rsidRDefault="00CC7226" w:rsidP="005813A7">
            <w:pPr>
              <w:pStyle w:val="BodyText"/>
              <w:rPr>
                <w:b/>
              </w:rPr>
            </w:pPr>
            <w:r>
              <w:rPr>
                <w:b/>
              </w:rPr>
              <w:t>Personal</w:t>
            </w:r>
          </w:p>
          <w:p w:rsidR="00CC7226" w:rsidRDefault="00CC7226" w:rsidP="005813A7">
            <w:pPr>
              <w:pStyle w:val="BodyText"/>
              <w:rPr>
                <w:b/>
              </w:rPr>
            </w:pPr>
            <w:r>
              <w:rPr>
                <w:b/>
              </w:rPr>
              <w:t>Contact</w:t>
            </w:r>
          </w:p>
          <w:p w:rsidR="00CC7226" w:rsidRPr="00B33BEB" w:rsidRDefault="00CC7226" w:rsidP="005813A7">
            <w:pPr>
              <w:pStyle w:val="BodyText"/>
              <w:rPr>
                <w:b/>
              </w:rPr>
            </w:pPr>
            <w:r>
              <w:rPr>
                <w:b/>
              </w:rPr>
              <w:t>Products Selected with responses to question</w:t>
            </w:r>
          </w:p>
        </w:tc>
        <w:tc>
          <w:tcPr>
            <w:tcW w:w="1350" w:type="dxa"/>
            <w:shd w:val="clear" w:color="auto" w:fill="EEECE1" w:themeFill="background2"/>
          </w:tcPr>
          <w:p w:rsidR="00CC7226" w:rsidRPr="00B33BEB" w:rsidRDefault="00CC7226" w:rsidP="005813A7">
            <w:pPr>
              <w:pStyle w:val="BodyText"/>
              <w:rPr>
                <w:b/>
              </w:rPr>
            </w:pPr>
          </w:p>
        </w:tc>
      </w:tr>
      <w:tr w:rsidR="00CC7226" w:rsidTr="003523B7">
        <w:tc>
          <w:tcPr>
            <w:tcW w:w="1530" w:type="dxa"/>
            <w:shd w:val="clear" w:color="auto" w:fill="auto"/>
          </w:tcPr>
          <w:p w:rsidR="00CC7226" w:rsidRPr="00C32737" w:rsidRDefault="00CC7226" w:rsidP="005813A7">
            <w:pPr>
              <w:pStyle w:val="BodyText"/>
              <w:rPr>
                <w:b/>
              </w:rPr>
            </w:pPr>
          </w:p>
        </w:tc>
        <w:tc>
          <w:tcPr>
            <w:tcW w:w="6480" w:type="dxa"/>
            <w:shd w:val="clear" w:color="auto" w:fill="auto"/>
          </w:tcPr>
          <w:p w:rsidR="00CC7226" w:rsidRPr="00B528F2" w:rsidRDefault="00CC7226" w:rsidP="005813A7">
            <w:pPr>
              <w:pStyle w:val="BodyText"/>
            </w:pPr>
            <w:r>
              <w:t>The system shall send the email in real time</w:t>
            </w:r>
          </w:p>
        </w:tc>
        <w:tc>
          <w:tcPr>
            <w:tcW w:w="1350" w:type="dxa"/>
            <w:shd w:val="clear" w:color="auto" w:fill="auto"/>
          </w:tcPr>
          <w:p w:rsidR="00CC7226" w:rsidRPr="00DF72BE" w:rsidRDefault="00CC7226" w:rsidP="005813A7">
            <w:pPr>
              <w:pStyle w:val="BodyText"/>
              <w:rPr>
                <w:b/>
              </w:rPr>
            </w:pPr>
          </w:p>
        </w:tc>
      </w:tr>
      <w:tr w:rsidR="00CC7226" w:rsidTr="00B33BEB">
        <w:tc>
          <w:tcPr>
            <w:tcW w:w="1530" w:type="dxa"/>
            <w:tcBorders>
              <w:bottom w:val="single" w:sz="4" w:space="0" w:color="auto"/>
            </w:tcBorders>
            <w:shd w:val="clear" w:color="auto" w:fill="auto"/>
          </w:tcPr>
          <w:p w:rsidR="00CC7226" w:rsidRPr="00C32737" w:rsidRDefault="00CC7226" w:rsidP="005813A7">
            <w:pPr>
              <w:pStyle w:val="BodyText"/>
              <w:rPr>
                <w:b/>
              </w:rPr>
            </w:pPr>
          </w:p>
        </w:tc>
        <w:tc>
          <w:tcPr>
            <w:tcW w:w="6480" w:type="dxa"/>
            <w:tcBorders>
              <w:bottom w:val="single" w:sz="4" w:space="0" w:color="auto"/>
            </w:tcBorders>
            <w:shd w:val="clear" w:color="auto" w:fill="auto"/>
          </w:tcPr>
          <w:p w:rsidR="00CC7226" w:rsidRDefault="00C973E1" w:rsidP="005813A7">
            <w:pPr>
              <w:pStyle w:val="BodyText"/>
            </w:pPr>
            <w:r>
              <w:t xml:space="preserve">Sample Text – </w:t>
            </w:r>
          </w:p>
          <w:p w:rsidR="00C973E1" w:rsidRDefault="00C973E1" w:rsidP="005813A7">
            <w:pPr>
              <w:pStyle w:val="BodyText"/>
            </w:pPr>
            <w:r>
              <w:t xml:space="preserve">A prospect has submitted a request for insurance product information. </w:t>
            </w:r>
            <w:r w:rsidR="002D1A79">
              <w:t>Y</w:t>
            </w:r>
            <w:r>
              <w:t xml:space="preserve">our agency </w:t>
            </w:r>
            <w:r w:rsidR="002D1A79">
              <w:t xml:space="preserve">has been selected </w:t>
            </w:r>
            <w:r>
              <w:t xml:space="preserve">for follow-up.  Please contact the prospect within 1 business day.  This is a free lead from AmFam.com blah </w:t>
            </w:r>
            <w:proofErr w:type="spellStart"/>
            <w:r>
              <w:t>blah</w:t>
            </w:r>
            <w:proofErr w:type="spellEnd"/>
            <w:r>
              <w:t xml:space="preserve"> </w:t>
            </w:r>
            <w:proofErr w:type="spellStart"/>
            <w:r>
              <w:t>blah</w:t>
            </w:r>
            <w:proofErr w:type="spellEnd"/>
            <w:r>
              <w:t>.</w:t>
            </w:r>
          </w:p>
          <w:p w:rsidR="002D1A79" w:rsidRDefault="002D1A79" w:rsidP="005813A7">
            <w:pPr>
              <w:pStyle w:val="BodyText"/>
            </w:pPr>
          </w:p>
          <w:p w:rsidR="00C973E1" w:rsidRPr="002D1A79" w:rsidRDefault="002D1A79" w:rsidP="005813A7">
            <w:pPr>
              <w:pStyle w:val="BodyText"/>
              <w:rPr>
                <w:i/>
              </w:rPr>
            </w:pPr>
            <w:r w:rsidRPr="002D1A79">
              <w:rPr>
                <w:i/>
              </w:rPr>
              <w:t>Unique Id</w:t>
            </w:r>
          </w:p>
          <w:p w:rsidR="00C973E1" w:rsidRPr="00C973E1" w:rsidRDefault="00C973E1" w:rsidP="005813A7">
            <w:pPr>
              <w:pStyle w:val="BodyText"/>
              <w:rPr>
                <w:b/>
              </w:rPr>
            </w:pPr>
            <w:r w:rsidRPr="00C973E1">
              <w:rPr>
                <w:b/>
              </w:rPr>
              <w:t>Prospect Information</w:t>
            </w:r>
          </w:p>
          <w:p w:rsidR="00C973E1" w:rsidRDefault="00C973E1" w:rsidP="00C973E1">
            <w:pPr>
              <w:pStyle w:val="BodyText"/>
              <w:ind w:left="720"/>
              <w:rPr>
                <w:i/>
              </w:rPr>
            </w:pPr>
            <w:r w:rsidRPr="00C973E1">
              <w:rPr>
                <w:i/>
              </w:rPr>
              <w:t xml:space="preserve">First Name Last Name  </w:t>
            </w:r>
          </w:p>
          <w:p w:rsidR="00C973E1" w:rsidRDefault="00C973E1" w:rsidP="00C973E1">
            <w:pPr>
              <w:pStyle w:val="BodyText"/>
              <w:ind w:left="720"/>
              <w:rPr>
                <w:i/>
              </w:rPr>
            </w:pPr>
            <w:r>
              <w:rPr>
                <w:i/>
              </w:rPr>
              <w:t>Street Address</w:t>
            </w:r>
          </w:p>
          <w:p w:rsidR="00C973E1" w:rsidRDefault="00C973E1" w:rsidP="00C973E1">
            <w:pPr>
              <w:pStyle w:val="BodyText"/>
              <w:ind w:left="720"/>
              <w:rPr>
                <w:i/>
              </w:rPr>
            </w:pPr>
            <w:r>
              <w:rPr>
                <w:i/>
              </w:rPr>
              <w:t>City, State  Zip Code</w:t>
            </w:r>
          </w:p>
          <w:p w:rsidR="00C973E1" w:rsidRPr="00C973E1" w:rsidRDefault="00C973E1" w:rsidP="00C973E1">
            <w:pPr>
              <w:pStyle w:val="BodyText"/>
              <w:rPr>
                <w:b/>
              </w:rPr>
            </w:pPr>
            <w:r w:rsidRPr="00C973E1">
              <w:rPr>
                <w:b/>
              </w:rPr>
              <w:t>Contact Information</w:t>
            </w:r>
          </w:p>
          <w:p w:rsidR="00C973E1" w:rsidRDefault="00C973E1" w:rsidP="00C973E1">
            <w:pPr>
              <w:pStyle w:val="BodyText"/>
              <w:ind w:left="720"/>
              <w:rPr>
                <w:i/>
              </w:rPr>
            </w:pPr>
            <w:r>
              <w:rPr>
                <w:i/>
              </w:rPr>
              <w:t>Preferred Contact Method</w:t>
            </w:r>
          </w:p>
          <w:p w:rsidR="00C973E1" w:rsidRPr="00C973E1" w:rsidRDefault="00C973E1" w:rsidP="00C973E1">
            <w:pPr>
              <w:pStyle w:val="BodyText"/>
              <w:ind w:left="720"/>
            </w:pPr>
            <w:r w:rsidRPr="00C973E1">
              <w:t>If Call Me = Yes</w:t>
            </w:r>
          </w:p>
          <w:p w:rsidR="00C973E1" w:rsidRDefault="00C973E1" w:rsidP="00C973E1">
            <w:pPr>
              <w:pStyle w:val="BodyText"/>
              <w:ind w:left="1440"/>
              <w:rPr>
                <w:i/>
              </w:rPr>
            </w:pPr>
            <w:r w:rsidRPr="00C973E1">
              <w:rPr>
                <w:i/>
              </w:rPr>
              <w:t>Phone Number</w:t>
            </w:r>
          </w:p>
          <w:p w:rsidR="002D1A79" w:rsidRPr="00C973E1" w:rsidRDefault="002D1A79" w:rsidP="00C973E1">
            <w:pPr>
              <w:pStyle w:val="BodyText"/>
              <w:ind w:left="1440"/>
              <w:rPr>
                <w:i/>
              </w:rPr>
            </w:pPr>
            <w:r>
              <w:rPr>
                <w:i/>
              </w:rPr>
              <w:lastRenderedPageBreak/>
              <w:t xml:space="preserve">Best Time </w:t>
            </w:r>
          </w:p>
          <w:p w:rsidR="00C973E1" w:rsidRDefault="00C973E1" w:rsidP="00C973E1">
            <w:pPr>
              <w:pStyle w:val="BodyText"/>
              <w:ind w:left="720"/>
              <w:rPr>
                <w:i/>
              </w:rPr>
            </w:pPr>
            <w:r w:rsidRPr="00C973E1">
              <w:rPr>
                <w:i/>
              </w:rPr>
              <w:t>e-mail address</w:t>
            </w:r>
          </w:p>
          <w:p w:rsidR="00C973E1" w:rsidRPr="00C973E1" w:rsidRDefault="00C973E1" w:rsidP="00C973E1">
            <w:pPr>
              <w:pStyle w:val="BodyText"/>
              <w:rPr>
                <w:b/>
              </w:rPr>
            </w:pPr>
            <w:r w:rsidRPr="00C973E1">
              <w:rPr>
                <w:b/>
              </w:rPr>
              <w:t>Products Selected</w:t>
            </w:r>
          </w:p>
          <w:p w:rsidR="00C973E1" w:rsidRDefault="00C973E1" w:rsidP="00C973E1">
            <w:pPr>
              <w:pStyle w:val="BodyText"/>
              <w:ind w:left="720"/>
              <w:rPr>
                <w:i/>
                <w:u w:val="single"/>
              </w:rPr>
            </w:pPr>
            <w:r w:rsidRPr="00C973E1">
              <w:rPr>
                <w:i/>
                <w:u w:val="single"/>
              </w:rPr>
              <w:t>Product One</w:t>
            </w:r>
          </w:p>
          <w:p w:rsidR="00C973E1" w:rsidRDefault="00C973E1" w:rsidP="00C973E1">
            <w:pPr>
              <w:pStyle w:val="BodyText"/>
              <w:numPr>
                <w:ilvl w:val="0"/>
                <w:numId w:val="50"/>
              </w:numPr>
              <w:rPr>
                <w:i/>
              </w:rPr>
            </w:pPr>
            <w:r w:rsidRPr="00C973E1">
              <w:rPr>
                <w:i/>
              </w:rPr>
              <w:t>Question  1- ‘ Answer</w:t>
            </w:r>
          </w:p>
          <w:p w:rsidR="00C973E1" w:rsidRDefault="00C973E1" w:rsidP="00C973E1">
            <w:pPr>
              <w:pStyle w:val="BodyText"/>
              <w:numPr>
                <w:ilvl w:val="0"/>
                <w:numId w:val="50"/>
              </w:numPr>
              <w:rPr>
                <w:i/>
              </w:rPr>
            </w:pPr>
            <w:r>
              <w:rPr>
                <w:i/>
              </w:rPr>
              <w:t>Question N – Answer</w:t>
            </w:r>
          </w:p>
          <w:p w:rsidR="00C973E1" w:rsidRDefault="00C973E1" w:rsidP="00C973E1">
            <w:pPr>
              <w:pStyle w:val="BodyText"/>
              <w:ind w:left="720"/>
              <w:rPr>
                <w:i/>
                <w:u w:val="single"/>
              </w:rPr>
            </w:pPr>
            <w:r w:rsidRPr="00C973E1">
              <w:rPr>
                <w:i/>
                <w:u w:val="single"/>
              </w:rPr>
              <w:t xml:space="preserve">Product </w:t>
            </w:r>
            <w:r>
              <w:rPr>
                <w:i/>
                <w:u w:val="single"/>
              </w:rPr>
              <w:t>N</w:t>
            </w:r>
          </w:p>
          <w:p w:rsidR="00C973E1" w:rsidRDefault="00C973E1" w:rsidP="00C973E1">
            <w:pPr>
              <w:pStyle w:val="BodyText"/>
              <w:numPr>
                <w:ilvl w:val="0"/>
                <w:numId w:val="50"/>
              </w:numPr>
              <w:rPr>
                <w:i/>
              </w:rPr>
            </w:pPr>
            <w:r w:rsidRPr="00C973E1">
              <w:rPr>
                <w:i/>
              </w:rPr>
              <w:t>Question  1- ‘ Answer</w:t>
            </w:r>
          </w:p>
          <w:p w:rsidR="00C973E1" w:rsidRDefault="00C973E1" w:rsidP="00C973E1">
            <w:pPr>
              <w:pStyle w:val="BodyText"/>
              <w:numPr>
                <w:ilvl w:val="0"/>
                <w:numId w:val="50"/>
              </w:numPr>
              <w:rPr>
                <w:i/>
              </w:rPr>
            </w:pPr>
            <w:r>
              <w:rPr>
                <w:i/>
              </w:rPr>
              <w:t>Question N – Answer</w:t>
            </w:r>
          </w:p>
          <w:p w:rsidR="002D1A79" w:rsidRDefault="002D1A79" w:rsidP="002D1A79">
            <w:pPr>
              <w:pStyle w:val="BodyText"/>
              <w:rPr>
                <w:i/>
              </w:rPr>
            </w:pPr>
          </w:p>
          <w:p w:rsidR="002D1A79" w:rsidRPr="00C973E1" w:rsidRDefault="002D1A79" w:rsidP="002D1A79">
            <w:pPr>
              <w:pStyle w:val="BodyText"/>
              <w:rPr>
                <w:i/>
              </w:rPr>
            </w:pPr>
            <w:r>
              <w:rPr>
                <w:i/>
              </w:rPr>
              <w:t>If you have any questions pertaining to this request please contact Mike Peroutka at xxx-xxx-</w:t>
            </w:r>
            <w:proofErr w:type="spellStart"/>
            <w:r>
              <w:rPr>
                <w:i/>
              </w:rPr>
              <w:t>xxxx</w:t>
            </w:r>
            <w:proofErr w:type="spellEnd"/>
          </w:p>
        </w:tc>
        <w:tc>
          <w:tcPr>
            <w:tcW w:w="1350" w:type="dxa"/>
            <w:tcBorders>
              <w:bottom w:val="single" w:sz="4" w:space="0" w:color="auto"/>
            </w:tcBorders>
            <w:shd w:val="clear" w:color="auto" w:fill="auto"/>
          </w:tcPr>
          <w:p w:rsidR="00CC7226" w:rsidRPr="00DF72BE" w:rsidRDefault="00CC7226" w:rsidP="005813A7">
            <w:pPr>
              <w:pStyle w:val="BodyText"/>
              <w:rPr>
                <w:b/>
              </w:rPr>
            </w:pPr>
          </w:p>
        </w:tc>
      </w:tr>
    </w:tbl>
    <w:p w:rsidR="005813A7" w:rsidRDefault="005813A7" w:rsidP="005813A7">
      <w:pPr>
        <w:pStyle w:val="BodyText"/>
      </w:pPr>
    </w:p>
    <w:p w:rsidR="00C604E0" w:rsidRDefault="00B054E5" w:rsidP="00C604E0">
      <w:pPr>
        <w:pStyle w:val="BodyText"/>
        <w:rPr>
          <w:b/>
          <w:sz w:val="24"/>
          <w:szCs w:val="24"/>
        </w:rPr>
      </w:pPr>
      <w:r>
        <w:rPr>
          <w:b/>
          <w:sz w:val="24"/>
          <w:szCs w:val="24"/>
        </w:rPr>
        <w:t>2.3.4</w:t>
      </w:r>
      <w:r w:rsidR="00C604E0">
        <w:rPr>
          <w:b/>
          <w:sz w:val="24"/>
          <w:szCs w:val="24"/>
        </w:rPr>
        <w:t xml:space="preserve"> Metrics and Reporting</w:t>
      </w:r>
      <w:r w:rsidR="00C604E0">
        <w:rPr>
          <w:b/>
          <w:sz w:val="24"/>
          <w:szCs w:val="24"/>
        </w:rPr>
        <w:tab/>
      </w:r>
      <w:r w:rsidR="00C604E0">
        <w:rPr>
          <w:b/>
          <w:sz w:val="24"/>
          <w:szCs w:val="24"/>
        </w:rPr>
        <w:tab/>
      </w:r>
      <w:r w:rsidR="00C604E0">
        <w:rPr>
          <w:b/>
          <w:sz w:val="24"/>
          <w:szCs w:val="24"/>
        </w:rPr>
        <w:tab/>
      </w:r>
      <w:r w:rsidR="00C604E0">
        <w:rPr>
          <w:b/>
          <w:sz w:val="24"/>
          <w:szCs w:val="24"/>
        </w:rPr>
        <w:tab/>
      </w:r>
      <w:r w:rsidR="00C604E0">
        <w:rPr>
          <w:b/>
          <w:sz w:val="24"/>
          <w:szCs w:val="24"/>
        </w:rPr>
        <w:tab/>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6480"/>
        <w:gridCol w:w="1350"/>
      </w:tblGrid>
      <w:tr w:rsidR="00C604E0" w:rsidTr="00C604E0">
        <w:tc>
          <w:tcPr>
            <w:tcW w:w="1530" w:type="dxa"/>
            <w:tcBorders>
              <w:bottom w:val="single" w:sz="4" w:space="0" w:color="auto"/>
            </w:tcBorders>
            <w:shd w:val="clear" w:color="auto" w:fill="D9D9D9" w:themeFill="background1" w:themeFillShade="D9"/>
            <w:vAlign w:val="center"/>
          </w:tcPr>
          <w:p w:rsidR="00C604E0" w:rsidRPr="00DA3F94" w:rsidRDefault="00C604E0" w:rsidP="00C604E0">
            <w:pPr>
              <w:pStyle w:val="BodyText"/>
              <w:rPr>
                <w:b/>
              </w:rPr>
            </w:pPr>
            <w:r w:rsidRPr="00DA3F94">
              <w:rPr>
                <w:b/>
              </w:rPr>
              <w:t>ID</w:t>
            </w:r>
          </w:p>
        </w:tc>
        <w:tc>
          <w:tcPr>
            <w:tcW w:w="6480" w:type="dxa"/>
            <w:tcBorders>
              <w:bottom w:val="single" w:sz="4" w:space="0" w:color="auto"/>
            </w:tcBorders>
            <w:shd w:val="clear" w:color="auto" w:fill="D9D9D9" w:themeFill="background1" w:themeFillShade="D9"/>
            <w:vAlign w:val="bottom"/>
          </w:tcPr>
          <w:p w:rsidR="00C604E0" w:rsidRPr="00DA3F94" w:rsidRDefault="00C604E0" w:rsidP="00C604E0">
            <w:pPr>
              <w:pStyle w:val="BodyText"/>
              <w:rPr>
                <w:b/>
              </w:rPr>
            </w:pPr>
            <w:r w:rsidRPr="00DA3F94">
              <w:rPr>
                <w:b/>
              </w:rPr>
              <w:t xml:space="preserve">Requirement </w:t>
            </w:r>
          </w:p>
        </w:tc>
        <w:tc>
          <w:tcPr>
            <w:tcW w:w="1350" w:type="dxa"/>
            <w:tcBorders>
              <w:bottom w:val="single" w:sz="4" w:space="0" w:color="auto"/>
            </w:tcBorders>
            <w:shd w:val="clear" w:color="auto" w:fill="D9D9D9" w:themeFill="background1" w:themeFillShade="D9"/>
            <w:vAlign w:val="bottom"/>
          </w:tcPr>
          <w:p w:rsidR="00C604E0" w:rsidRPr="00DA3F94" w:rsidRDefault="00C604E0" w:rsidP="00C604E0">
            <w:pPr>
              <w:pStyle w:val="BodyText"/>
              <w:rPr>
                <w:b/>
              </w:rPr>
            </w:pPr>
            <w:r>
              <w:rPr>
                <w:b/>
              </w:rPr>
              <w:t xml:space="preserve"> </w:t>
            </w:r>
          </w:p>
        </w:tc>
      </w:tr>
      <w:tr w:rsidR="00C604E0" w:rsidTr="00C604E0">
        <w:tc>
          <w:tcPr>
            <w:tcW w:w="1530" w:type="dxa"/>
            <w:tcBorders>
              <w:bottom w:val="single" w:sz="4" w:space="0" w:color="auto"/>
            </w:tcBorders>
            <w:shd w:val="clear" w:color="auto" w:fill="EEECE1" w:themeFill="background2"/>
          </w:tcPr>
          <w:p w:rsidR="00C604E0" w:rsidRPr="004B30B4" w:rsidRDefault="00C604E0" w:rsidP="00C604E0">
            <w:pPr>
              <w:pStyle w:val="BodyText"/>
              <w:rPr>
                <w:b/>
              </w:rPr>
            </w:pPr>
          </w:p>
        </w:tc>
        <w:tc>
          <w:tcPr>
            <w:tcW w:w="6480" w:type="dxa"/>
            <w:tcBorders>
              <w:bottom w:val="single" w:sz="4" w:space="0" w:color="auto"/>
            </w:tcBorders>
            <w:shd w:val="clear" w:color="auto" w:fill="EEECE1" w:themeFill="background2"/>
          </w:tcPr>
          <w:p w:rsidR="00C604E0" w:rsidRPr="004B30B4" w:rsidRDefault="00C604E0" w:rsidP="00850479">
            <w:pPr>
              <w:pStyle w:val="BodyText"/>
              <w:rPr>
                <w:b/>
              </w:rPr>
            </w:pPr>
            <w:r>
              <w:rPr>
                <w:b/>
              </w:rPr>
              <w:t xml:space="preserve">The </w:t>
            </w:r>
            <w:r w:rsidR="00B054E5">
              <w:rPr>
                <w:b/>
              </w:rPr>
              <w:t xml:space="preserve">Sales Tools Administrator </w:t>
            </w:r>
            <w:r>
              <w:rPr>
                <w:b/>
              </w:rPr>
              <w:t xml:space="preserve">shall have the capability to identify the number of Quote Request Forms </w:t>
            </w:r>
            <w:r w:rsidRPr="00C604E0">
              <w:rPr>
                <w:b/>
                <w:i/>
              </w:rPr>
              <w:t>started</w:t>
            </w:r>
            <w:r>
              <w:rPr>
                <w:b/>
              </w:rPr>
              <w:t xml:space="preserve"> within a specified date range.</w:t>
            </w:r>
          </w:p>
        </w:tc>
        <w:tc>
          <w:tcPr>
            <w:tcW w:w="1350" w:type="dxa"/>
            <w:shd w:val="clear" w:color="auto" w:fill="EEECE1" w:themeFill="background2"/>
          </w:tcPr>
          <w:p w:rsidR="00C604E0" w:rsidRPr="004B30B4" w:rsidRDefault="00C604E0" w:rsidP="00C604E0">
            <w:pPr>
              <w:pStyle w:val="BodyText"/>
              <w:rPr>
                <w:b/>
              </w:rPr>
            </w:pPr>
          </w:p>
        </w:tc>
      </w:tr>
      <w:tr w:rsidR="00C604E0" w:rsidTr="00C604E0">
        <w:tc>
          <w:tcPr>
            <w:tcW w:w="1530" w:type="dxa"/>
            <w:tcBorders>
              <w:bottom w:val="single" w:sz="4" w:space="0" w:color="auto"/>
            </w:tcBorders>
            <w:shd w:val="clear" w:color="auto" w:fill="auto"/>
          </w:tcPr>
          <w:p w:rsidR="00C604E0" w:rsidRPr="00C32737" w:rsidRDefault="00C604E0" w:rsidP="00C604E0">
            <w:pPr>
              <w:pStyle w:val="BodyText"/>
              <w:rPr>
                <w:b/>
              </w:rPr>
            </w:pPr>
          </w:p>
        </w:tc>
        <w:tc>
          <w:tcPr>
            <w:tcW w:w="6480" w:type="dxa"/>
            <w:tcBorders>
              <w:bottom w:val="single" w:sz="4" w:space="0" w:color="auto"/>
            </w:tcBorders>
            <w:shd w:val="clear" w:color="auto" w:fill="auto"/>
          </w:tcPr>
          <w:p w:rsidR="00C604E0" w:rsidRPr="00B528F2" w:rsidRDefault="00C604E0" w:rsidP="00C604E0">
            <w:pPr>
              <w:pStyle w:val="BodyText"/>
            </w:pPr>
          </w:p>
        </w:tc>
        <w:tc>
          <w:tcPr>
            <w:tcW w:w="1350" w:type="dxa"/>
            <w:tcBorders>
              <w:bottom w:val="single" w:sz="4" w:space="0" w:color="auto"/>
            </w:tcBorders>
            <w:shd w:val="clear" w:color="auto" w:fill="auto"/>
          </w:tcPr>
          <w:p w:rsidR="00C604E0" w:rsidRPr="008A68C4" w:rsidRDefault="00C604E0" w:rsidP="00C604E0">
            <w:pPr>
              <w:pStyle w:val="BodyText"/>
            </w:pPr>
          </w:p>
        </w:tc>
      </w:tr>
      <w:tr w:rsidR="00C604E0" w:rsidTr="00C604E0">
        <w:tc>
          <w:tcPr>
            <w:tcW w:w="1530" w:type="dxa"/>
            <w:shd w:val="clear" w:color="auto" w:fill="EEECE1" w:themeFill="background2"/>
          </w:tcPr>
          <w:p w:rsidR="00C604E0" w:rsidRPr="00C604E0" w:rsidRDefault="00C604E0" w:rsidP="00C604E0">
            <w:pPr>
              <w:pStyle w:val="BodyText"/>
              <w:rPr>
                <w:b/>
              </w:rPr>
            </w:pPr>
          </w:p>
        </w:tc>
        <w:tc>
          <w:tcPr>
            <w:tcW w:w="6480" w:type="dxa"/>
            <w:shd w:val="clear" w:color="auto" w:fill="EEECE1" w:themeFill="background2"/>
          </w:tcPr>
          <w:p w:rsidR="00C604E0" w:rsidRPr="00C604E0" w:rsidRDefault="00C604E0" w:rsidP="00C604E0">
            <w:pPr>
              <w:pStyle w:val="BodyText"/>
              <w:rPr>
                <w:b/>
              </w:rPr>
            </w:pPr>
            <w:r w:rsidRPr="00C604E0">
              <w:rPr>
                <w:b/>
              </w:rPr>
              <w:t xml:space="preserve">The </w:t>
            </w:r>
            <w:r w:rsidR="00850479">
              <w:rPr>
                <w:b/>
              </w:rPr>
              <w:t xml:space="preserve">Sales Tools Administrator </w:t>
            </w:r>
            <w:r w:rsidRPr="00C604E0">
              <w:rPr>
                <w:b/>
              </w:rPr>
              <w:t xml:space="preserve">shall have the capability to identify the number of Quote Request Forms </w:t>
            </w:r>
            <w:r w:rsidRPr="00C604E0">
              <w:rPr>
                <w:b/>
                <w:i/>
              </w:rPr>
              <w:t>submitted</w:t>
            </w:r>
            <w:r w:rsidRPr="00C604E0">
              <w:rPr>
                <w:b/>
              </w:rPr>
              <w:t xml:space="preserve"> within a specified date range</w:t>
            </w:r>
          </w:p>
        </w:tc>
        <w:tc>
          <w:tcPr>
            <w:tcW w:w="1350" w:type="dxa"/>
            <w:shd w:val="clear" w:color="auto" w:fill="EEECE1" w:themeFill="background2"/>
          </w:tcPr>
          <w:p w:rsidR="00C604E0" w:rsidRPr="00C604E0" w:rsidRDefault="00C604E0" w:rsidP="00C604E0">
            <w:pPr>
              <w:pStyle w:val="BodyText"/>
              <w:rPr>
                <w:b/>
              </w:rPr>
            </w:pPr>
          </w:p>
        </w:tc>
      </w:tr>
      <w:tr w:rsidR="00C604E0" w:rsidTr="00B054E5">
        <w:tc>
          <w:tcPr>
            <w:tcW w:w="1530" w:type="dxa"/>
            <w:tcBorders>
              <w:bottom w:val="single" w:sz="4" w:space="0" w:color="auto"/>
            </w:tcBorders>
            <w:shd w:val="clear" w:color="auto" w:fill="auto"/>
          </w:tcPr>
          <w:p w:rsidR="00C604E0" w:rsidRPr="00C32737" w:rsidRDefault="00C604E0" w:rsidP="00C604E0">
            <w:pPr>
              <w:pStyle w:val="BodyText"/>
              <w:rPr>
                <w:b/>
              </w:rPr>
            </w:pPr>
          </w:p>
        </w:tc>
        <w:tc>
          <w:tcPr>
            <w:tcW w:w="6480" w:type="dxa"/>
            <w:tcBorders>
              <w:bottom w:val="single" w:sz="4" w:space="0" w:color="auto"/>
            </w:tcBorders>
            <w:shd w:val="clear" w:color="auto" w:fill="auto"/>
          </w:tcPr>
          <w:p w:rsidR="00C604E0" w:rsidRPr="00B528F2" w:rsidRDefault="00C604E0" w:rsidP="00C604E0">
            <w:pPr>
              <w:pStyle w:val="BodyText"/>
            </w:pPr>
          </w:p>
        </w:tc>
        <w:tc>
          <w:tcPr>
            <w:tcW w:w="1350" w:type="dxa"/>
            <w:tcBorders>
              <w:bottom w:val="single" w:sz="4" w:space="0" w:color="auto"/>
            </w:tcBorders>
            <w:shd w:val="clear" w:color="auto" w:fill="auto"/>
          </w:tcPr>
          <w:p w:rsidR="00C604E0" w:rsidRPr="008A68C4" w:rsidRDefault="00C604E0" w:rsidP="00C604E0">
            <w:pPr>
              <w:pStyle w:val="BodyText"/>
            </w:pPr>
          </w:p>
        </w:tc>
      </w:tr>
      <w:tr w:rsidR="00C604E0" w:rsidTr="00B054E5">
        <w:tc>
          <w:tcPr>
            <w:tcW w:w="1530" w:type="dxa"/>
            <w:shd w:val="clear" w:color="auto" w:fill="EEECE1" w:themeFill="background2"/>
          </w:tcPr>
          <w:p w:rsidR="00C604E0" w:rsidRPr="00C32737" w:rsidRDefault="00C604E0" w:rsidP="00C604E0">
            <w:pPr>
              <w:pStyle w:val="BodyText"/>
              <w:rPr>
                <w:b/>
              </w:rPr>
            </w:pPr>
          </w:p>
        </w:tc>
        <w:tc>
          <w:tcPr>
            <w:tcW w:w="6480" w:type="dxa"/>
            <w:shd w:val="clear" w:color="auto" w:fill="EEECE1" w:themeFill="background2"/>
          </w:tcPr>
          <w:p w:rsidR="00C604E0" w:rsidRPr="00C604E0" w:rsidRDefault="00C604E0" w:rsidP="00C604E0">
            <w:pPr>
              <w:pStyle w:val="BodyText"/>
              <w:rPr>
                <w:b/>
              </w:rPr>
            </w:pPr>
            <w:r w:rsidRPr="00C604E0">
              <w:rPr>
                <w:b/>
              </w:rPr>
              <w:t xml:space="preserve">The </w:t>
            </w:r>
            <w:r w:rsidR="00850479">
              <w:rPr>
                <w:b/>
              </w:rPr>
              <w:t xml:space="preserve">Sales Tools Administrator </w:t>
            </w:r>
            <w:r w:rsidRPr="00C604E0">
              <w:rPr>
                <w:b/>
              </w:rPr>
              <w:t xml:space="preserve">shall have the capability to identify </w:t>
            </w:r>
            <w:r>
              <w:rPr>
                <w:b/>
              </w:rPr>
              <w:t>the point in the process where a QRF user abandons the process prior to submission of the form</w:t>
            </w:r>
          </w:p>
        </w:tc>
        <w:tc>
          <w:tcPr>
            <w:tcW w:w="1350" w:type="dxa"/>
            <w:shd w:val="clear" w:color="auto" w:fill="EEECE1" w:themeFill="background2"/>
          </w:tcPr>
          <w:p w:rsidR="00C604E0" w:rsidRPr="008A68C4" w:rsidRDefault="00C604E0" w:rsidP="00C604E0">
            <w:pPr>
              <w:pStyle w:val="BodyText"/>
            </w:pPr>
          </w:p>
        </w:tc>
      </w:tr>
      <w:tr w:rsidR="00C604E0" w:rsidTr="00C604E0">
        <w:tc>
          <w:tcPr>
            <w:tcW w:w="1530" w:type="dxa"/>
            <w:tcBorders>
              <w:bottom w:val="single" w:sz="4" w:space="0" w:color="auto"/>
            </w:tcBorders>
            <w:shd w:val="clear" w:color="auto" w:fill="auto"/>
          </w:tcPr>
          <w:p w:rsidR="00C604E0" w:rsidRPr="00C32737" w:rsidRDefault="00C604E0" w:rsidP="00C604E0">
            <w:pPr>
              <w:pStyle w:val="BodyText"/>
              <w:rPr>
                <w:b/>
              </w:rPr>
            </w:pPr>
          </w:p>
        </w:tc>
        <w:tc>
          <w:tcPr>
            <w:tcW w:w="6480" w:type="dxa"/>
            <w:tcBorders>
              <w:bottom w:val="single" w:sz="4" w:space="0" w:color="auto"/>
            </w:tcBorders>
            <w:shd w:val="clear" w:color="auto" w:fill="auto"/>
          </w:tcPr>
          <w:p w:rsidR="00C604E0" w:rsidRPr="00B528F2" w:rsidRDefault="00C604E0" w:rsidP="00C604E0">
            <w:pPr>
              <w:pStyle w:val="BodyText"/>
            </w:pPr>
          </w:p>
        </w:tc>
        <w:tc>
          <w:tcPr>
            <w:tcW w:w="1350" w:type="dxa"/>
            <w:tcBorders>
              <w:bottom w:val="single" w:sz="4" w:space="0" w:color="auto"/>
            </w:tcBorders>
            <w:shd w:val="clear" w:color="auto" w:fill="auto"/>
          </w:tcPr>
          <w:p w:rsidR="00C604E0" w:rsidRPr="008A68C4" w:rsidRDefault="00C604E0" w:rsidP="00C604E0">
            <w:pPr>
              <w:pStyle w:val="BodyText"/>
            </w:pPr>
          </w:p>
        </w:tc>
      </w:tr>
      <w:tr w:rsidR="00C604E0" w:rsidTr="00C604E0">
        <w:tc>
          <w:tcPr>
            <w:tcW w:w="1530" w:type="dxa"/>
            <w:shd w:val="clear" w:color="auto" w:fill="EEECE1" w:themeFill="background2"/>
          </w:tcPr>
          <w:p w:rsidR="00C604E0" w:rsidRPr="00C32737" w:rsidRDefault="00C604E0" w:rsidP="00C604E0">
            <w:pPr>
              <w:pStyle w:val="BodyText"/>
              <w:rPr>
                <w:b/>
              </w:rPr>
            </w:pPr>
          </w:p>
        </w:tc>
        <w:tc>
          <w:tcPr>
            <w:tcW w:w="6480" w:type="dxa"/>
            <w:shd w:val="clear" w:color="auto" w:fill="EEECE1" w:themeFill="background2"/>
          </w:tcPr>
          <w:p w:rsidR="00C604E0" w:rsidRPr="00C604E0" w:rsidRDefault="00C604E0" w:rsidP="00C604E0">
            <w:pPr>
              <w:pStyle w:val="BodyText"/>
              <w:rPr>
                <w:b/>
              </w:rPr>
            </w:pPr>
            <w:r w:rsidRPr="00C604E0">
              <w:rPr>
                <w:b/>
              </w:rPr>
              <w:t xml:space="preserve">The </w:t>
            </w:r>
            <w:r w:rsidR="00850479">
              <w:rPr>
                <w:b/>
              </w:rPr>
              <w:t xml:space="preserve">Sales Tools Administrator </w:t>
            </w:r>
            <w:r w:rsidRPr="00C604E0">
              <w:rPr>
                <w:b/>
              </w:rPr>
              <w:t xml:space="preserve">shall have the capability to identify </w:t>
            </w:r>
            <w:r>
              <w:rPr>
                <w:b/>
              </w:rPr>
              <w:t>which Agent or Agents received a quote request form(s) during a specified date range</w:t>
            </w:r>
          </w:p>
        </w:tc>
        <w:tc>
          <w:tcPr>
            <w:tcW w:w="1350" w:type="dxa"/>
            <w:shd w:val="clear" w:color="auto" w:fill="EEECE1" w:themeFill="background2"/>
          </w:tcPr>
          <w:p w:rsidR="00C604E0" w:rsidRPr="008A68C4" w:rsidRDefault="00C604E0" w:rsidP="00C604E0">
            <w:pPr>
              <w:pStyle w:val="BodyText"/>
            </w:pPr>
          </w:p>
        </w:tc>
      </w:tr>
      <w:tr w:rsidR="00C604E0" w:rsidTr="00C604E0">
        <w:tc>
          <w:tcPr>
            <w:tcW w:w="1530" w:type="dxa"/>
            <w:tcBorders>
              <w:bottom w:val="single" w:sz="4" w:space="0" w:color="auto"/>
            </w:tcBorders>
            <w:shd w:val="clear" w:color="auto" w:fill="auto"/>
          </w:tcPr>
          <w:p w:rsidR="00C604E0" w:rsidRPr="00C32737" w:rsidRDefault="00C604E0" w:rsidP="00C604E0">
            <w:pPr>
              <w:pStyle w:val="BodyText"/>
              <w:rPr>
                <w:b/>
              </w:rPr>
            </w:pPr>
          </w:p>
        </w:tc>
        <w:tc>
          <w:tcPr>
            <w:tcW w:w="6480" w:type="dxa"/>
            <w:tcBorders>
              <w:bottom w:val="single" w:sz="4" w:space="0" w:color="auto"/>
            </w:tcBorders>
            <w:shd w:val="clear" w:color="auto" w:fill="auto"/>
          </w:tcPr>
          <w:p w:rsidR="00C604E0" w:rsidRPr="00B528F2" w:rsidRDefault="00C604E0" w:rsidP="00C604E0">
            <w:pPr>
              <w:pStyle w:val="BodyText"/>
            </w:pPr>
          </w:p>
        </w:tc>
        <w:tc>
          <w:tcPr>
            <w:tcW w:w="1350" w:type="dxa"/>
            <w:tcBorders>
              <w:bottom w:val="single" w:sz="4" w:space="0" w:color="auto"/>
            </w:tcBorders>
            <w:shd w:val="clear" w:color="auto" w:fill="auto"/>
          </w:tcPr>
          <w:p w:rsidR="00C604E0" w:rsidRPr="008A68C4" w:rsidRDefault="00C604E0" w:rsidP="00C604E0">
            <w:pPr>
              <w:pStyle w:val="BodyText"/>
            </w:pPr>
          </w:p>
        </w:tc>
      </w:tr>
      <w:tr w:rsidR="00C604E0" w:rsidTr="00C604E0">
        <w:tc>
          <w:tcPr>
            <w:tcW w:w="1530" w:type="dxa"/>
            <w:shd w:val="clear" w:color="auto" w:fill="EEECE1" w:themeFill="background2"/>
          </w:tcPr>
          <w:p w:rsidR="00C604E0" w:rsidRPr="00C32737" w:rsidRDefault="00C604E0" w:rsidP="00C604E0">
            <w:pPr>
              <w:pStyle w:val="BodyText"/>
              <w:rPr>
                <w:b/>
              </w:rPr>
            </w:pPr>
          </w:p>
        </w:tc>
        <w:tc>
          <w:tcPr>
            <w:tcW w:w="6480" w:type="dxa"/>
            <w:shd w:val="clear" w:color="auto" w:fill="EEECE1" w:themeFill="background2"/>
          </w:tcPr>
          <w:p w:rsidR="00C604E0" w:rsidRPr="00C604E0" w:rsidRDefault="00C604E0" w:rsidP="00AB735B">
            <w:pPr>
              <w:pStyle w:val="BodyText"/>
              <w:rPr>
                <w:b/>
              </w:rPr>
            </w:pPr>
            <w:r w:rsidRPr="00C604E0">
              <w:rPr>
                <w:b/>
              </w:rPr>
              <w:t xml:space="preserve">The  </w:t>
            </w:r>
            <w:r w:rsidR="008C4961">
              <w:rPr>
                <w:b/>
              </w:rPr>
              <w:t xml:space="preserve">Sales Tools Administrator </w:t>
            </w:r>
            <w:r w:rsidRPr="00C604E0">
              <w:rPr>
                <w:b/>
              </w:rPr>
              <w:t xml:space="preserve">shall have the capability to </w:t>
            </w:r>
            <w:r w:rsidR="00AB735B">
              <w:rPr>
                <w:b/>
              </w:rPr>
              <w:t>extract all submitted QRF forms submitted within a specified date range</w:t>
            </w:r>
          </w:p>
        </w:tc>
        <w:tc>
          <w:tcPr>
            <w:tcW w:w="1350" w:type="dxa"/>
            <w:shd w:val="clear" w:color="auto" w:fill="EEECE1" w:themeFill="background2"/>
          </w:tcPr>
          <w:p w:rsidR="00C604E0" w:rsidRPr="008A68C4" w:rsidRDefault="00C604E0" w:rsidP="00C604E0">
            <w:pPr>
              <w:pStyle w:val="BodyText"/>
            </w:pPr>
          </w:p>
        </w:tc>
      </w:tr>
      <w:tr w:rsidR="00C604E0" w:rsidTr="00AB735B">
        <w:tc>
          <w:tcPr>
            <w:tcW w:w="1530" w:type="dxa"/>
            <w:tcBorders>
              <w:bottom w:val="single" w:sz="4" w:space="0" w:color="auto"/>
            </w:tcBorders>
            <w:shd w:val="clear" w:color="auto" w:fill="auto"/>
          </w:tcPr>
          <w:p w:rsidR="00C604E0" w:rsidRPr="00C32737" w:rsidRDefault="00C604E0" w:rsidP="00C604E0">
            <w:pPr>
              <w:pStyle w:val="BodyText"/>
              <w:rPr>
                <w:b/>
              </w:rPr>
            </w:pPr>
          </w:p>
        </w:tc>
        <w:tc>
          <w:tcPr>
            <w:tcW w:w="6480" w:type="dxa"/>
            <w:tcBorders>
              <w:bottom w:val="single" w:sz="4" w:space="0" w:color="auto"/>
            </w:tcBorders>
            <w:shd w:val="clear" w:color="auto" w:fill="auto"/>
          </w:tcPr>
          <w:p w:rsidR="00C604E0" w:rsidRPr="00B528F2" w:rsidRDefault="00C604E0" w:rsidP="00C604E0">
            <w:pPr>
              <w:pStyle w:val="BodyText"/>
            </w:pPr>
          </w:p>
        </w:tc>
        <w:tc>
          <w:tcPr>
            <w:tcW w:w="1350" w:type="dxa"/>
            <w:tcBorders>
              <w:bottom w:val="single" w:sz="4" w:space="0" w:color="auto"/>
            </w:tcBorders>
            <w:shd w:val="clear" w:color="auto" w:fill="auto"/>
          </w:tcPr>
          <w:p w:rsidR="00C604E0" w:rsidRPr="008A68C4" w:rsidRDefault="00C604E0" w:rsidP="00C604E0">
            <w:pPr>
              <w:pStyle w:val="BodyText"/>
            </w:pPr>
          </w:p>
        </w:tc>
      </w:tr>
      <w:tr w:rsidR="00C604E0" w:rsidTr="00AB735B">
        <w:tc>
          <w:tcPr>
            <w:tcW w:w="1530" w:type="dxa"/>
            <w:shd w:val="clear" w:color="auto" w:fill="EEECE1" w:themeFill="background2"/>
          </w:tcPr>
          <w:p w:rsidR="00C604E0" w:rsidRPr="00C32737" w:rsidRDefault="00C604E0" w:rsidP="00C604E0">
            <w:pPr>
              <w:pStyle w:val="BodyText"/>
              <w:rPr>
                <w:b/>
              </w:rPr>
            </w:pPr>
          </w:p>
        </w:tc>
        <w:tc>
          <w:tcPr>
            <w:tcW w:w="6480" w:type="dxa"/>
            <w:shd w:val="clear" w:color="auto" w:fill="EEECE1" w:themeFill="background2"/>
          </w:tcPr>
          <w:p w:rsidR="00C604E0" w:rsidRPr="00AB735B" w:rsidRDefault="00AB735B" w:rsidP="00AB735B">
            <w:pPr>
              <w:pStyle w:val="BodyText"/>
              <w:rPr>
                <w:b/>
              </w:rPr>
            </w:pPr>
            <w:r w:rsidRPr="00AB735B">
              <w:rPr>
                <w:b/>
              </w:rPr>
              <w:t xml:space="preserve">The STA shall have the capability to identify the number of times a product has been selected </w:t>
            </w:r>
          </w:p>
        </w:tc>
        <w:tc>
          <w:tcPr>
            <w:tcW w:w="1350" w:type="dxa"/>
            <w:shd w:val="clear" w:color="auto" w:fill="EEECE1" w:themeFill="background2"/>
          </w:tcPr>
          <w:p w:rsidR="00C604E0" w:rsidRPr="008A68C4" w:rsidRDefault="00C604E0" w:rsidP="00C604E0">
            <w:pPr>
              <w:pStyle w:val="BodyText"/>
            </w:pPr>
          </w:p>
        </w:tc>
      </w:tr>
      <w:tr w:rsidR="00AB735B" w:rsidTr="00AB735B">
        <w:tc>
          <w:tcPr>
            <w:tcW w:w="1530" w:type="dxa"/>
            <w:shd w:val="clear" w:color="auto" w:fill="auto"/>
          </w:tcPr>
          <w:p w:rsidR="00AB735B" w:rsidRPr="00C32737" w:rsidRDefault="00AB735B" w:rsidP="00C604E0">
            <w:pPr>
              <w:pStyle w:val="BodyText"/>
              <w:rPr>
                <w:b/>
              </w:rPr>
            </w:pPr>
          </w:p>
        </w:tc>
        <w:tc>
          <w:tcPr>
            <w:tcW w:w="6480" w:type="dxa"/>
            <w:shd w:val="clear" w:color="auto" w:fill="auto"/>
          </w:tcPr>
          <w:p w:rsidR="00AB735B" w:rsidRDefault="00AB735B" w:rsidP="00C604E0">
            <w:pPr>
              <w:pStyle w:val="BodyText"/>
            </w:pPr>
          </w:p>
        </w:tc>
        <w:tc>
          <w:tcPr>
            <w:tcW w:w="1350" w:type="dxa"/>
            <w:shd w:val="clear" w:color="auto" w:fill="auto"/>
          </w:tcPr>
          <w:p w:rsidR="00AB735B" w:rsidRPr="008A68C4" w:rsidRDefault="00AB735B" w:rsidP="00C604E0">
            <w:pPr>
              <w:pStyle w:val="BodyText"/>
            </w:pPr>
          </w:p>
        </w:tc>
      </w:tr>
      <w:tr w:rsidR="00AB735B" w:rsidTr="00AB735B">
        <w:tc>
          <w:tcPr>
            <w:tcW w:w="1530" w:type="dxa"/>
            <w:shd w:val="clear" w:color="auto" w:fill="auto"/>
          </w:tcPr>
          <w:p w:rsidR="00AB735B" w:rsidRPr="00C32737" w:rsidRDefault="00AB735B" w:rsidP="00C604E0">
            <w:pPr>
              <w:pStyle w:val="BodyText"/>
              <w:rPr>
                <w:b/>
              </w:rPr>
            </w:pPr>
          </w:p>
        </w:tc>
        <w:tc>
          <w:tcPr>
            <w:tcW w:w="6480" w:type="dxa"/>
            <w:shd w:val="clear" w:color="auto" w:fill="auto"/>
          </w:tcPr>
          <w:p w:rsidR="00AB735B" w:rsidRDefault="00AB735B" w:rsidP="00C604E0">
            <w:pPr>
              <w:pStyle w:val="BodyText"/>
            </w:pPr>
            <w:r>
              <w:t>The STA shall have the capability to break out each metric by language</w:t>
            </w:r>
            <w:r w:rsidR="007E040B">
              <w:t xml:space="preserve"> (English or Spanish version of the tool)</w:t>
            </w:r>
          </w:p>
        </w:tc>
        <w:tc>
          <w:tcPr>
            <w:tcW w:w="1350" w:type="dxa"/>
            <w:shd w:val="clear" w:color="auto" w:fill="auto"/>
          </w:tcPr>
          <w:p w:rsidR="00AB735B" w:rsidRPr="008A68C4" w:rsidRDefault="00AB735B" w:rsidP="00C604E0">
            <w:pPr>
              <w:pStyle w:val="BodyText"/>
            </w:pPr>
          </w:p>
        </w:tc>
      </w:tr>
      <w:tr w:rsidR="00AB735B" w:rsidTr="00AB735B">
        <w:tc>
          <w:tcPr>
            <w:tcW w:w="1530" w:type="dxa"/>
            <w:shd w:val="clear" w:color="auto" w:fill="auto"/>
          </w:tcPr>
          <w:p w:rsidR="00AB735B" w:rsidRPr="00C32737" w:rsidRDefault="00AB735B" w:rsidP="00C604E0">
            <w:pPr>
              <w:pStyle w:val="BodyText"/>
              <w:rPr>
                <w:b/>
              </w:rPr>
            </w:pPr>
          </w:p>
        </w:tc>
        <w:tc>
          <w:tcPr>
            <w:tcW w:w="6480" w:type="dxa"/>
            <w:shd w:val="clear" w:color="auto" w:fill="auto"/>
          </w:tcPr>
          <w:p w:rsidR="00AB735B" w:rsidRDefault="00AB735B" w:rsidP="00C604E0">
            <w:pPr>
              <w:pStyle w:val="BodyText"/>
            </w:pPr>
          </w:p>
        </w:tc>
        <w:tc>
          <w:tcPr>
            <w:tcW w:w="1350" w:type="dxa"/>
            <w:shd w:val="clear" w:color="auto" w:fill="auto"/>
          </w:tcPr>
          <w:p w:rsidR="00AB735B" w:rsidRPr="008A68C4" w:rsidRDefault="00AB735B" w:rsidP="00C604E0">
            <w:pPr>
              <w:pStyle w:val="BodyText"/>
            </w:pPr>
          </w:p>
        </w:tc>
      </w:tr>
      <w:tr w:rsidR="00AB735B" w:rsidTr="00AB735B">
        <w:tc>
          <w:tcPr>
            <w:tcW w:w="1530" w:type="dxa"/>
            <w:shd w:val="clear" w:color="auto" w:fill="auto"/>
          </w:tcPr>
          <w:p w:rsidR="00AB735B" w:rsidRPr="00C32737" w:rsidRDefault="00AB735B" w:rsidP="00C604E0">
            <w:pPr>
              <w:pStyle w:val="BodyText"/>
              <w:rPr>
                <w:b/>
              </w:rPr>
            </w:pPr>
          </w:p>
        </w:tc>
        <w:tc>
          <w:tcPr>
            <w:tcW w:w="6480" w:type="dxa"/>
            <w:shd w:val="clear" w:color="auto" w:fill="auto"/>
          </w:tcPr>
          <w:p w:rsidR="00AB735B" w:rsidRDefault="00F758AF" w:rsidP="00C604E0">
            <w:pPr>
              <w:pStyle w:val="BodyText"/>
            </w:pPr>
            <w:r>
              <w:t>The STA shall have the capability to determine the number of QRFs started by device type</w:t>
            </w:r>
          </w:p>
        </w:tc>
        <w:tc>
          <w:tcPr>
            <w:tcW w:w="1350" w:type="dxa"/>
            <w:shd w:val="clear" w:color="auto" w:fill="auto"/>
          </w:tcPr>
          <w:p w:rsidR="00AB735B" w:rsidRPr="008A68C4" w:rsidRDefault="00AB735B" w:rsidP="00C604E0">
            <w:pPr>
              <w:pStyle w:val="BodyText"/>
            </w:pPr>
          </w:p>
        </w:tc>
      </w:tr>
      <w:tr w:rsidR="00AB735B" w:rsidTr="00F758AF">
        <w:tc>
          <w:tcPr>
            <w:tcW w:w="1530" w:type="dxa"/>
            <w:shd w:val="clear" w:color="auto" w:fill="auto"/>
          </w:tcPr>
          <w:p w:rsidR="00AB735B" w:rsidRPr="00C32737" w:rsidRDefault="00AB735B" w:rsidP="00C604E0">
            <w:pPr>
              <w:pStyle w:val="BodyText"/>
              <w:rPr>
                <w:b/>
              </w:rPr>
            </w:pPr>
          </w:p>
        </w:tc>
        <w:tc>
          <w:tcPr>
            <w:tcW w:w="6480" w:type="dxa"/>
            <w:shd w:val="clear" w:color="auto" w:fill="auto"/>
          </w:tcPr>
          <w:p w:rsidR="00AB735B" w:rsidRDefault="00AB735B" w:rsidP="00C604E0">
            <w:pPr>
              <w:pStyle w:val="BodyText"/>
            </w:pPr>
          </w:p>
        </w:tc>
        <w:tc>
          <w:tcPr>
            <w:tcW w:w="1350" w:type="dxa"/>
            <w:shd w:val="clear" w:color="auto" w:fill="auto"/>
          </w:tcPr>
          <w:p w:rsidR="00AB735B" w:rsidRPr="008A68C4" w:rsidRDefault="00AB735B" w:rsidP="00C604E0">
            <w:pPr>
              <w:pStyle w:val="BodyText"/>
            </w:pPr>
          </w:p>
        </w:tc>
      </w:tr>
      <w:tr w:rsidR="00F758AF" w:rsidTr="00F758AF">
        <w:tc>
          <w:tcPr>
            <w:tcW w:w="1530" w:type="dxa"/>
            <w:shd w:val="clear" w:color="auto" w:fill="auto"/>
          </w:tcPr>
          <w:p w:rsidR="00F758AF" w:rsidRPr="00C32737" w:rsidRDefault="00F758AF" w:rsidP="00C604E0">
            <w:pPr>
              <w:pStyle w:val="BodyText"/>
              <w:rPr>
                <w:b/>
              </w:rPr>
            </w:pPr>
          </w:p>
        </w:tc>
        <w:tc>
          <w:tcPr>
            <w:tcW w:w="6480" w:type="dxa"/>
            <w:shd w:val="clear" w:color="auto" w:fill="auto"/>
          </w:tcPr>
          <w:p w:rsidR="00F758AF" w:rsidRDefault="00F758AF" w:rsidP="00C604E0">
            <w:pPr>
              <w:pStyle w:val="BodyText"/>
            </w:pPr>
            <w:r>
              <w:t>Page fallout</w:t>
            </w:r>
          </w:p>
        </w:tc>
        <w:tc>
          <w:tcPr>
            <w:tcW w:w="1350" w:type="dxa"/>
            <w:shd w:val="clear" w:color="auto" w:fill="auto"/>
          </w:tcPr>
          <w:p w:rsidR="00F758AF" w:rsidRPr="008A68C4" w:rsidRDefault="00F758AF" w:rsidP="00C604E0">
            <w:pPr>
              <w:pStyle w:val="BodyText"/>
            </w:pPr>
          </w:p>
        </w:tc>
      </w:tr>
      <w:tr w:rsidR="00F758AF" w:rsidTr="00F758AF">
        <w:tc>
          <w:tcPr>
            <w:tcW w:w="1530" w:type="dxa"/>
            <w:shd w:val="clear" w:color="auto" w:fill="auto"/>
          </w:tcPr>
          <w:p w:rsidR="00F758AF" w:rsidRPr="00C32737" w:rsidRDefault="00F758AF" w:rsidP="00C604E0">
            <w:pPr>
              <w:pStyle w:val="BodyText"/>
              <w:rPr>
                <w:b/>
              </w:rPr>
            </w:pPr>
          </w:p>
        </w:tc>
        <w:tc>
          <w:tcPr>
            <w:tcW w:w="6480" w:type="dxa"/>
            <w:shd w:val="clear" w:color="auto" w:fill="auto"/>
          </w:tcPr>
          <w:p w:rsidR="00F758AF" w:rsidRDefault="00F758AF" w:rsidP="00C604E0">
            <w:pPr>
              <w:pStyle w:val="BodyText"/>
            </w:pPr>
          </w:p>
        </w:tc>
        <w:tc>
          <w:tcPr>
            <w:tcW w:w="1350" w:type="dxa"/>
            <w:shd w:val="clear" w:color="auto" w:fill="auto"/>
          </w:tcPr>
          <w:p w:rsidR="00F758AF" w:rsidRPr="008A68C4" w:rsidRDefault="00F758AF" w:rsidP="00C604E0">
            <w:pPr>
              <w:pStyle w:val="BodyText"/>
            </w:pPr>
          </w:p>
        </w:tc>
      </w:tr>
      <w:tr w:rsidR="00F758AF" w:rsidTr="00C604E0">
        <w:tc>
          <w:tcPr>
            <w:tcW w:w="1530" w:type="dxa"/>
            <w:tcBorders>
              <w:bottom w:val="single" w:sz="4" w:space="0" w:color="auto"/>
            </w:tcBorders>
            <w:shd w:val="clear" w:color="auto" w:fill="auto"/>
          </w:tcPr>
          <w:p w:rsidR="00F758AF" w:rsidRPr="00C32737" w:rsidRDefault="00F758AF" w:rsidP="00C604E0">
            <w:pPr>
              <w:pStyle w:val="BodyText"/>
              <w:rPr>
                <w:b/>
              </w:rPr>
            </w:pPr>
          </w:p>
        </w:tc>
        <w:tc>
          <w:tcPr>
            <w:tcW w:w="6480" w:type="dxa"/>
            <w:tcBorders>
              <w:bottom w:val="single" w:sz="4" w:space="0" w:color="auto"/>
            </w:tcBorders>
            <w:shd w:val="clear" w:color="auto" w:fill="auto"/>
          </w:tcPr>
          <w:p w:rsidR="00F758AF" w:rsidRDefault="00F758AF" w:rsidP="00C604E0">
            <w:pPr>
              <w:pStyle w:val="BodyText"/>
            </w:pPr>
          </w:p>
        </w:tc>
        <w:tc>
          <w:tcPr>
            <w:tcW w:w="1350" w:type="dxa"/>
            <w:tcBorders>
              <w:bottom w:val="single" w:sz="4" w:space="0" w:color="auto"/>
            </w:tcBorders>
            <w:shd w:val="clear" w:color="auto" w:fill="auto"/>
          </w:tcPr>
          <w:p w:rsidR="00F758AF" w:rsidRPr="008A68C4" w:rsidRDefault="00F758AF" w:rsidP="00C604E0">
            <w:pPr>
              <w:pStyle w:val="BodyText"/>
            </w:pPr>
          </w:p>
        </w:tc>
      </w:tr>
    </w:tbl>
    <w:p w:rsidR="005813A7" w:rsidRDefault="005813A7" w:rsidP="008A68C4">
      <w:pPr>
        <w:pStyle w:val="BodyText"/>
      </w:pPr>
    </w:p>
    <w:p w:rsidR="001C05A5" w:rsidRDefault="001C05A5">
      <w:pPr>
        <w:spacing w:after="200" w:line="276" w:lineRule="auto"/>
        <w:rPr>
          <w:rFonts w:ascii="Arial" w:hAnsi="Arial"/>
          <w:b/>
          <w:sz w:val="24"/>
          <w:szCs w:val="24"/>
        </w:rPr>
      </w:pPr>
    </w:p>
    <w:p w:rsidR="001354DA" w:rsidRDefault="001354DA" w:rsidP="001354DA">
      <w:pPr>
        <w:pStyle w:val="Heading2"/>
      </w:pPr>
      <w:bookmarkStart w:id="17" w:name="_Toc274744767"/>
      <w:r>
        <w:t>External Interface Requirements</w:t>
      </w:r>
      <w:bookmarkEnd w:id="17"/>
    </w:p>
    <w:p w:rsidR="001354DA" w:rsidRDefault="001354DA" w:rsidP="001354DA">
      <w:pPr>
        <w:pStyle w:val="Heading3"/>
      </w:pPr>
      <w:r>
        <w:tab/>
        <w:t>User Interfaces</w:t>
      </w:r>
    </w:p>
    <w:p w:rsidR="001354DA" w:rsidRPr="009C3297" w:rsidRDefault="001354DA" w:rsidP="001354DA">
      <w:pPr>
        <w:pStyle w:val="Heading3"/>
      </w:pPr>
      <w:r w:rsidRPr="009C3297">
        <w:tab/>
      </w:r>
      <w:r>
        <w:t>Hardware Interfaces</w:t>
      </w:r>
    </w:p>
    <w:p w:rsidR="001354DA" w:rsidRPr="009C3297" w:rsidRDefault="001354DA" w:rsidP="001354DA">
      <w:pPr>
        <w:pStyle w:val="Heading3"/>
      </w:pPr>
      <w:r w:rsidRPr="009C3297">
        <w:tab/>
      </w:r>
      <w:r>
        <w:t>Software Interfaces</w:t>
      </w:r>
    </w:p>
    <w:p w:rsidR="001354DA" w:rsidRPr="00267C0A" w:rsidRDefault="001354DA" w:rsidP="001354DA">
      <w:pPr>
        <w:pStyle w:val="Heading2"/>
      </w:pPr>
      <w:bookmarkStart w:id="18" w:name="_Toc274744768"/>
      <w:r w:rsidRPr="00267C0A">
        <w:t>Nonfunctional Requirements</w:t>
      </w:r>
      <w:r>
        <w:t xml:space="preserve"> (Quality Attributes)</w:t>
      </w:r>
      <w:bookmarkEnd w:id="18"/>
    </w:p>
    <w:p w:rsidR="001354DA" w:rsidRDefault="001354DA" w:rsidP="001354DA">
      <w:pPr>
        <w:pStyle w:val="BodyText"/>
      </w:pPr>
      <w:r>
        <w:t xml:space="preserve">Nonfunctional requirements focus on the qualities that must be applied to design and implement the system.  These are specific standards and attributes in support of the other requirements.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6030"/>
        <w:gridCol w:w="990"/>
        <w:gridCol w:w="990"/>
      </w:tblGrid>
      <w:tr w:rsidR="001354DA" w:rsidTr="000673A2">
        <w:tc>
          <w:tcPr>
            <w:tcW w:w="1710" w:type="dxa"/>
            <w:shd w:val="pct15" w:color="auto" w:fill="FFFFFF"/>
          </w:tcPr>
          <w:p w:rsidR="001354DA" w:rsidRDefault="001354DA" w:rsidP="00026CCD">
            <w:pPr>
              <w:pStyle w:val="BodyText"/>
            </w:pPr>
            <w:r>
              <w:t>ID</w:t>
            </w:r>
          </w:p>
        </w:tc>
        <w:tc>
          <w:tcPr>
            <w:tcW w:w="6030" w:type="dxa"/>
            <w:shd w:val="pct15" w:color="auto" w:fill="FFFFFF"/>
          </w:tcPr>
          <w:p w:rsidR="001354DA" w:rsidRDefault="001354DA" w:rsidP="00026CCD">
            <w:pPr>
              <w:pStyle w:val="BodyText"/>
            </w:pPr>
            <w:r>
              <w:t>Nonfunctional Requirement Statements</w:t>
            </w:r>
          </w:p>
        </w:tc>
        <w:tc>
          <w:tcPr>
            <w:tcW w:w="990" w:type="dxa"/>
            <w:shd w:val="pct15" w:color="auto" w:fill="FFFFFF"/>
          </w:tcPr>
          <w:p w:rsidR="001354DA" w:rsidRDefault="001354DA" w:rsidP="00026CCD">
            <w:pPr>
              <w:pStyle w:val="BodyText"/>
            </w:pPr>
            <w:r>
              <w:t>Priority</w:t>
            </w:r>
          </w:p>
        </w:tc>
        <w:tc>
          <w:tcPr>
            <w:tcW w:w="990" w:type="dxa"/>
            <w:shd w:val="pct15" w:color="auto" w:fill="FFFFFF"/>
          </w:tcPr>
          <w:p w:rsidR="001354DA" w:rsidRDefault="001354DA" w:rsidP="00026CCD">
            <w:pPr>
              <w:pStyle w:val="BodyText"/>
            </w:pPr>
            <w:r>
              <w:t>Status</w:t>
            </w:r>
          </w:p>
        </w:tc>
      </w:tr>
      <w:tr w:rsidR="001354DA" w:rsidTr="000673A2">
        <w:tc>
          <w:tcPr>
            <w:tcW w:w="1710" w:type="dxa"/>
          </w:tcPr>
          <w:p w:rsidR="001354DA" w:rsidRPr="00B61D84" w:rsidRDefault="001354DA" w:rsidP="00026CCD">
            <w:pPr>
              <w:pStyle w:val="BodyText"/>
            </w:pPr>
          </w:p>
        </w:tc>
        <w:tc>
          <w:tcPr>
            <w:tcW w:w="6030" w:type="dxa"/>
          </w:tcPr>
          <w:p w:rsidR="00A82736" w:rsidRPr="00B61D84" w:rsidRDefault="00B61D84" w:rsidP="00026CCD">
            <w:pPr>
              <w:pStyle w:val="BodyText"/>
            </w:pPr>
            <w:r w:rsidRPr="00B61D84">
              <w:t xml:space="preserve">The Quote Request Form shall be </w:t>
            </w:r>
            <w:r>
              <w:t>available across Personal Computers, Tablet and Mobile devices</w:t>
            </w:r>
          </w:p>
        </w:tc>
        <w:tc>
          <w:tcPr>
            <w:tcW w:w="990" w:type="dxa"/>
          </w:tcPr>
          <w:p w:rsidR="001354DA" w:rsidRPr="00B61D84" w:rsidRDefault="001354DA" w:rsidP="00026CCD">
            <w:pPr>
              <w:pStyle w:val="BodyText"/>
            </w:pPr>
          </w:p>
        </w:tc>
        <w:tc>
          <w:tcPr>
            <w:tcW w:w="990" w:type="dxa"/>
          </w:tcPr>
          <w:p w:rsidR="001354DA" w:rsidRPr="00B61D84" w:rsidRDefault="001354DA" w:rsidP="00026CCD">
            <w:pPr>
              <w:pStyle w:val="BodyText"/>
            </w:pPr>
          </w:p>
        </w:tc>
      </w:tr>
      <w:tr w:rsidR="001354DA" w:rsidTr="000673A2">
        <w:tc>
          <w:tcPr>
            <w:tcW w:w="1710" w:type="dxa"/>
          </w:tcPr>
          <w:p w:rsidR="001354DA" w:rsidRPr="00B61D84" w:rsidRDefault="001354DA" w:rsidP="00026CCD">
            <w:pPr>
              <w:pStyle w:val="BodyText"/>
            </w:pPr>
          </w:p>
        </w:tc>
        <w:tc>
          <w:tcPr>
            <w:tcW w:w="6030" w:type="dxa"/>
          </w:tcPr>
          <w:p w:rsidR="00915CBA" w:rsidRPr="00B61D84" w:rsidRDefault="00915CBA" w:rsidP="00026CCD">
            <w:pPr>
              <w:pStyle w:val="BodyText"/>
              <w:rPr>
                <w:color w:val="00B050"/>
              </w:rPr>
            </w:pPr>
          </w:p>
        </w:tc>
        <w:tc>
          <w:tcPr>
            <w:tcW w:w="990" w:type="dxa"/>
          </w:tcPr>
          <w:p w:rsidR="001354DA" w:rsidRPr="00B61D84" w:rsidRDefault="001354DA" w:rsidP="00026CCD">
            <w:pPr>
              <w:pStyle w:val="BodyText"/>
            </w:pPr>
          </w:p>
        </w:tc>
        <w:tc>
          <w:tcPr>
            <w:tcW w:w="990" w:type="dxa"/>
          </w:tcPr>
          <w:p w:rsidR="001354DA" w:rsidRPr="00B61D84" w:rsidRDefault="001354DA" w:rsidP="00026CCD">
            <w:pPr>
              <w:pStyle w:val="BodyText"/>
            </w:pPr>
          </w:p>
        </w:tc>
      </w:tr>
    </w:tbl>
    <w:p w:rsidR="001354DA" w:rsidRPr="00267C0A" w:rsidRDefault="001354DA" w:rsidP="001354DA">
      <w:pPr>
        <w:pStyle w:val="Heading2"/>
      </w:pPr>
      <w:bookmarkStart w:id="19" w:name="_Toc274744769"/>
      <w:r w:rsidRPr="00267C0A">
        <w:t>Common Information</w:t>
      </w:r>
      <w:bookmarkEnd w:id="19"/>
    </w:p>
    <w:p w:rsidR="001354DA" w:rsidRDefault="001354DA" w:rsidP="001354DA">
      <w:pPr>
        <w:pStyle w:val="BodyText"/>
      </w:pPr>
      <w:r>
        <w:t>In the other Requirements subsections, specific information that is referenced multiple times may be described once here.  This “named information” may then be referenced by its name with quotes around it in the rest of the document.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790"/>
        <w:gridCol w:w="1080"/>
        <w:gridCol w:w="3870"/>
        <w:gridCol w:w="1260"/>
      </w:tblGrid>
      <w:tr w:rsidR="001354DA" w:rsidTr="00460BC5">
        <w:tc>
          <w:tcPr>
            <w:tcW w:w="720" w:type="dxa"/>
            <w:shd w:val="pct15" w:color="auto" w:fill="FFFFFF"/>
          </w:tcPr>
          <w:p w:rsidR="001354DA" w:rsidRDefault="001354DA" w:rsidP="00026CCD">
            <w:pPr>
              <w:pStyle w:val="BodyText"/>
            </w:pPr>
            <w:r>
              <w:t>ID</w:t>
            </w:r>
          </w:p>
        </w:tc>
        <w:tc>
          <w:tcPr>
            <w:tcW w:w="2790" w:type="dxa"/>
            <w:shd w:val="pct15" w:color="auto" w:fill="FFFFFF"/>
          </w:tcPr>
          <w:p w:rsidR="001354DA" w:rsidRDefault="001354DA" w:rsidP="00026CCD">
            <w:pPr>
              <w:pStyle w:val="BodyText"/>
            </w:pPr>
            <w:r>
              <w:t>Named Information</w:t>
            </w:r>
          </w:p>
        </w:tc>
        <w:tc>
          <w:tcPr>
            <w:tcW w:w="1080" w:type="dxa"/>
            <w:shd w:val="pct15" w:color="auto" w:fill="FFFFFF"/>
          </w:tcPr>
          <w:p w:rsidR="001354DA" w:rsidRDefault="001354DA" w:rsidP="00026CCD">
            <w:pPr>
              <w:pStyle w:val="BodyText"/>
            </w:pPr>
            <w:r>
              <w:t>Related Req. ID</w:t>
            </w:r>
          </w:p>
        </w:tc>
        <w:tc>
          <w:tcPr>
            <w:tcW w:w="3870" w:type="dxa"/>
            <w:shd w:val="pct15" w:color="auto" w:fill="FFFFFF"/>
          </w:tcPr>
          <w:p w:rsidR="001354DA" w:rsidRDefault="001354DA" w:rsidP="00026CCD">
            <w:pPr>
              <w:pStyle w:val="BodyText"/>
            </w:pPr>
            <w:r>
              <w:t>Definition/ Business Usage</w:t>
            </w:r>
          </w:p>
        </w:tc>
        <w:tc>
          <w:tcPr>
            <w:tcW w:w="1260" w:type="dxa"/>
            <w:shd w:val="pct15" w:color="auto" w:fill="FFFFFF"/>
          </w:tcPr>
          <w:p w:rsidR="001354DA" w:rsidRDefault="001354DA" w:rsidP="00026CCD">
            <w:pPr>
              <w:pStyle w:val="BodyText"/>
            </w:pPr>
            <w:r>
              <w:t>Definitive Source</w:t>
            </w:r>
          </w:p>
        </w:tc>
      </w:tr>
      <w:tr w:rsidR="001354DA" w:rsidTr="00460BC5">
        <w:tc>
          <w:tcPr>
            <w:tcW w:w="720" w:type="dxa"/>
          </w:tcPr>
          <w:p w:rsidR="001354DA" w:rsidRDefault="001354DA" w:rsidP="00026CCD">
            <w:pPr>
              <w:pStyle w:val="BodyText"/>
            </w:pPr>
          </w:p>
        </w:tc>
        <w:tc>
          <w:tcPr>
            <w:tcW w:w="2790" w:type="dxa"/>
          </w:tcPr>
          <w:p w:rsidR="001354DA" w:rsidRDefault="001354DA" w:rsidP="00026CCD">
            <w:pPr>
              <w:pStyle w:val="BodyText"/>
            </w:pPr>
          </w:p>
        </w:tc>
        <w:tc>
          <w:tcPr>
            <w:tcW w:w="1080" w:type="dxa"/>
          </w:tcPr>
          <w:p w:rsidR="001354DA" w:rsidRDefault="001354DA" w:rsidP="00026CCD">
            <w:pPr>
              <w:pStyle w:val="BodyText"/>
            </w:pPr>
          </w:p>
        </w:tc>
        <w:tc>
          <w:tcPr>
            <w:tcW w:w="3870" w:type="dxa"/>
          </w:tcPr>
          <w:p w:rsidR="001354DA" w:rsidRDefault="001354DA" w:rsidP="00026CCD">
            <w:pPr>
              <w:pStyle w:val="BodyText"/>
            </w:pPr>
          </w:p>
        </w:tc>
        <w:tc>
          <w:tcPr>
            <w:tcW w:w="1260" w:type="dxa"/>
          </w:tcPr>
          <w:p w:rsidR="001354DA" w:rsidRDefault="001354DA" w:rsidP="00026CCD">
            <w:pPr>
              <w:pStyle w:val="BodyText"/>
            </w:pPr>
          </w:p>
        </w:tc>
      </w:tr>
    </w:tbl>
    <w:p w:rsidR="001354DA" w:rsidRPr="00267C0A" w:rsidRDefault="001354DA" w:rsidP="001354DA">
      <w:pPr>
        <w:pStyle w:val="Heading1"/>
      </w:pPr>
      <w:bookmarkStart w:id="20" w:name="_Toc274744770"/>
      <w:r w:rsidRPr="00267C0A">
        <w:lastRenderedPageBreak/>
        <w:t>Appendices</w:t>
      </w:r>
      <w:bookmarkEnd w:id="20"/>
    </w:p>
    <w:p w:rsidR="001354DA" w:rsidRPr="00267C0A" w:rsidRDefault="001354DA" w:rsidP="001354DA">
      <w:pPr>
        <w:pStyle w:val="Heading2"/>
      </w:pPr>
      <w:bookmarkStart w:id="21" w:name="_Toc64366488"/>
      <w:bookmarkStart w:id="22" w:name="_Toc274744771"/>
      <w:r w:rsidRPr="00267C0A">
        <w:t>Revision History</w:t>
      </w:r>
      <w:bookmarkEnd w:id="21"/>
      <w:bookmarkEnd w:id="22"/>
    </w:p>
    <w:p w:rsidR="001354DA" w:rsidRDefault="001354DA" w:rsidP="001354DA">
      <w:pPr>
        <w:pStyle w:val="InstructionalText"/>
        <w:numPr>
          <w:ilvl w:val="0"/>
          <w:numId w:val="2"/>
        </w:numPr>
      </w:pPr>
      <w:r>
        <w:t>Each time a change is made to the document (even if several are released together) make a short note describing the change briefly.  Do not use non-descript statements like: “Modified issues” or “Changed some assumptions”.  Rather, make statements like: “added issues 21 through 27, resolved issues 8, 17, 18.”  To determine what version a change was released, review the “save date” of the file on the title page.  Verify that all participants are using the same version of this document.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0"/>
        <w:gridCol w:w="1260"/>
        <w:gridCol w:w="6120"/>
        <w:gridCol w:w="1080"/>
      </w:tblGrid>
      <w:tr w:rsidR="001354DA" w:rsidTr="00026CCD">
        <w:tc>
          <w:tcPr>
            <w:tcW w:w="1350" w:type="dxa"/>
            <w:shd w:val="pct15" w:color="auto" w:fill="FFFFFF"/>
          </w:tcPr>
          <w:p w:rsidR="001354DA" w:rsidRDefault="001354DA" w:rsidP="00026CCD">
            <w:r>
              <w:t>Change Date</w:t>
            </w:r>
          </w:p>
        </w:tc>
        <w:tc>
          <w:tcPr>
            <w:tcW w:w="1260" w:type="dxa"/>
            <w:shd w:val="pct15" w:color="auto" w:fill="FFFFFF"/>
          </w:tcPr>
          <w:p w:rsidR="001354DA" w:rsidRDefault="001354DA" w:rsidP="00026CCD">
            <w:r>
              <w:t>Changed by</w:t>
            </w:r>
          </w:p>
        </w:tc>
        <w:tc>
          <w:tcPr>
            <w:tcW w:w="6120" w:type="dxa"/>
            <w:shd w:val="pct15" w:color="auto" w:fill="FFFFFF"/>
          </w:tcPr>
          <w:p w:rsidR="001354DA" w:rsidRDefault="001354DA" w:rsidP="00026CCD">
            <w:r>
              <w:t>Description of Change</w:t>
            </w:r>
          </w:p>
        </w:tc>
        <w:tc>
          <w:tcPr>
            <w:tcW w:w="1080" w:type="dxa"/>
            <w:shd w:val="pct15" w:color="auto" w:fill="FFFFFF"/>
          </w:tcPr>
          <w:p w:rsidR="001354DA" w:rsidRDefault="001354DA" w:rsidP="00026CCD">
            <w:r>
              <w:t>Version</w:t>
            </w:r>
          </w:p>
        </w:tc>
      </w:tr>
      <w:tr w:rsidR="001354DA" w:rsidTr="00026CCD">
        <w:tc>
          <w:tcPr>
            <w:tcW w:w="1350" w:type="dxa"/>
          </w:tcPr>
          <w:p w:rsidR="001354DA" w:rsidRDefault="004D256D" w:rsidP="00026CCD">
            <w:r>
              <w:t>12/01/11</w:t>
            </w:r>
          </w:p>
        </w:tc>
        <w:tc>
          <w:tcPr>
            <w:tcW w:w="1260" w:type="dxa"/>
          </w:tcPr>
          <w:p w:rsidR="001354DA" w:rsidRDefault="004D256D" w:rsidP="00026CCD">
            <w:r>
              <w:t>D. Page</w:t>
            </w:r>
          </w:p>
        </w:tc>
        <w:tc>
          <w:tcPr>
            <w:tcW w:w="6120" w:type="dxa"/>
          </w:tcPr>
          <w:p w:rsidR="001354DA" w:rsidRDefault="004D256D" w:rsidP="00026CCD">
            <w:r>
              <w:t>Initial Document</w:t>
            </w:r>
          </w:p>
        </w:tc>
        <w:tc>
          <w:tcPr>
            <w:tcW w:w="1080" w:type="dxa"/>
          </w:tcPr>
          <w:p w:rsidR="001354DA" w:rsidRDefault="004D256D" w:rsidP="00026CCD">
            <w:r>
              <w:t>1.0</w:t>
            </w:r>
          </w:p>
        </w:tc>
      </w:tr>
      <w:tr w:rsidR="001354DA" w:rsidTr="00026CCD">
        <w:tc>
          <w:tcPr>
            <w:tcW w:w="1350" w:type="dxa"/>
          </w:tcPr>
          <w:p w:rsidR="001354DA" w:rsidRDefault="001354DA" w:rsidP="00026CCD"/>
        </w:tc>
        <w:tc>
          <w:tcPr>
            <w:tcW w:w="1260" w:type="dxa"/>
          </w:tcPr>
          <w:p w:rsidR="001354DA" w:rsidRDefault="001354DA" w:rsidP="00026CCD"/>
        </w:tc>
        <w:tc>
          <w:tcPr>
            <w:tcW w:w="6120" w:type="dxa"/>
          </w:tcPr>
          <w:p w:rsidR="001354DA" w:rsidRDefault="001354DA" w:rsidP="00026CCD"/>
        </w:tc>
        <w:tc>
          <w:tcPr>
            <w:tcW w:w="1080" w:type="dxa"/>
          </w:tcPr>
          <w:p w:rsidR="001354DA" w:rsidRDefault="001354DA" w:rsidP="00026CCD"/>
        </w:tc>
      </w:tr>
    </w:tbl>
    <w:p w:rsidR="001354DA" w:rsidRDefault="001354DA" w:rsidP="001354DA"/>
    <w:p w:rsidR="001354DA" w:rsidRPr="00267C0A" w:rsidRDefault="001354DA" w:rsidP="001354DA">
      <w:pPr>
        <w:pStyle w:val="Heading2"/>
      </w:pPr>
      <w:bookmarkStart w:id="23" w:name="_Toc64366489"/>
      <w:bookmarkStart w:id="24" w:name="_Toc274744772"/>
      <w:r w:rsidRPr="00267C0A">
        <w:t>Validation History</w:t>
      </w:r>
      <w:bookmarkEnd w:id="23"/>
      <w:bookmarkEnd w:id="24"/>
    </w:p>
    <w:p w:rsidR="001354DA" w:rsidRDefault="001354DA" w:rsidP="001354DA">
      <w:pPr>
        <w:pStyle w:val="InstructionalText"/>
      </w:pPr>
      <w:r>
        <w:t xml:space="preserve">The Requirements Management Process suggests the following 5 stages: Elicitation, Analysis, Representation, Validation, and Change Control.  Upon successful review and approval, the version of the document Approved should be “Baselined”.  That is, a copy of the version should be archived so that future changes can be compared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350"/>
        <w:gridCol w:w="3780"/>
        <w:gridCol w:w="1080"/>
      </w:tblGrid>
      <w:tr w:rsidR="001354DA" w:rsidTr="00026CCD">
        <w:tc>
          <w:tcPr>
            <w:tcW w:w="1080" w:type="dxa"/>
            <w:shd w:val="pct15" w:color="auto" w:fill="FFFFFF"/>
          </w:tcPr>
          <w:p w:rsidR="001354DA" w:rsidRDefault="001354DA" w:rsidP="00026CCD">
            <w:r>
              <w:t>Review Date</w:t>
            </w:r>
          </w:p>
        </w:tc>
        <w:tc>
          <w:tcPr>
            <w:tcW w:w="1260" w:type="dxa"/>
            <w:shd w:val="pct15" w:color="auto" w:fill="FFFFFF"/>
          </w:tcPr>
          <w:p w:rsidR="001354DA" w:rsidRDefault="001354DA" w:rsidP="00026CCD">
            <w:r>
              <w:t>Overall Outcome</w:t>
            </w:r>
          </w:p>
        </w:tc>
        <w:tc>
          <w:tcPr>
            <w:tcW w:w="1260" w:type="dxa"/>
            <w:shd w:val="pct15" w:color="auto" w:fill="FFFFFF"/>
          </w:tcPr>
          <w:p w:rsidR="001354DA" w:rsidRDefault="001354DA" w:rsidP="00026CCD">
            <w:r>
              <w:t>Supplier Outcome(s)</w:t>
            </w:r>
          </w:p>
        </w:tc>
        <w:tc>
          <w:tcPr>
            <w:tcW w:w="1350" w:type="dxa"/>
            <w:shd w:val="pct15" w:color="auto" w:fill="FFFFFF"/>
          </w:tcPr>
          <w:p w:rsidR="001354DA" w:rsidRDefault="001354DA" w:rsidP="00026CCD">
            <w:r>
              <w:t>User Outcome(s)</w:t>
            </w:r>
          </w:p>
        </w:tc>
        <w:tc>
          <w:tcPr>
            <w:tcW w:w="3780" w:type="dxa"/>
            <w:shd w:val="pct15" w:color="auto" w:fill="FFFFFF"/>
          </w:tcPr>
          <w:p w:rsidR="001354DA" w:rsidRDefault="001354DA" w:rsidP="00026CCD">
            <w:r>
              <w:t>Identified Issues</w:t>
            </w:r>
          </w:p>
        </w:tc>
        <w:tc>
          <w:tcPr>
            <w:tcW w:w="1080" w:type="dxa"/>
            <w:shd w:val="pct15" w:color="auto" w:fill="FFFFFF"/>
          </w:tcPr>
          <w:p w:rsidR="001354DA" w:rsidRDefault="001354DA" w:rsidP="00026CCD">
            <w:r>
              <w:t>Issues Assigned To / Date</w:t>
            </w:r>
          </w:p>
        </w:tc>
      </w:tr>
      <w:tr w:rsidR="001354DA" w:rsidTr="00026CCD">
        <w:tc>
          <w:tcPr>
            <w:tcW w:w="1080" w:type="dxa"/>
          </w:tcPr>
          <w:p w:rsidR="001354DA" w:rsidRDefault="001354DA" w:rsidP="00026CCD"/>
        </w:tc>
        <w:tc>
          <w:tcPr>
            <w:tcW w:w="1260" w:type="dxa"/>
          </w:tcPr>
          <w:p w:rsidR="001354DA" w:rsidRDefault="001354DA" w:rsidP="00026CCD"/>
        </w:tc>
        <w:tc>
          <w:tcPr>
            <w:tcW w:w="1260" w:type="dxa"/>
          </w:tcPr>
          <w:p w:rsidR="001354DA" w:rsidRDefault="001354DA" w:rsidP="00026CCD"/>
        </w:tc>
        <w:tc>
          <w:tcPr>
            <w:tcW w:w="1350" w:type="dxa"/>
          </w:tcPr>
          <w:p w:rsidR="001354DA" w:rsidRDefault="001354DA" w:rsidP="00026CCD"/>
        </w:tc>
        <w:tc>
          <w:tcPr>
            <w:tcW w:w="3780" w:type="dxa"/>
          </w:tcPr>
          <w:p w:rsidR="001354DA" w:rsidRDefault="001354DA" w:rsidP="00026CCD"/>
        </w:tc>
        <w:tc>
          <w:tcPr>
            <w:tcW w:w="1080" w:type="dxa"/>
          </w:tcPr>
          <w:p w:rsidR="001354DA" w:rsidRDefault="001354DA" w:rsidP="00026CCD"/>
        </w:tc>
      </w:tr>
      <w:tr w:rsidR="001354DA" w:rsidTr="00026CCD">
        <w:tc>
          <w:tcPr>
            <w:tcW w:w="1080" w:type="dxa"/>
          </w:tcPr>
          <w:p w:rsidR="001354DA" w:rsidRDefault="001354DA" w:rsidP="00026CCD"/>
        </w:tc>
        <w:tc>
          <w:tcPr>
            <w:tcW w:w="1260" w:type="dxa"/>
          </w:tcPr>
          <w:p w:rsidR="001354DA" w:rsidRDefault="001354DA" w:rsidP="00026CCD"/>
        </w:tc>
        <w:tc>
          <w:tcPr>
            <w:tcW w:w="1260" w:type="dxa"/>
          </w:tcPr>
          <w:p w:rsidR="001354DA" w:rsidRDefault="001354DA" w:rsidP="00026CCD"/>
        </w:tc>
        <w:tc>
          <w:tcPr>
            <w:tcW w:w="1350" w:type="dxa"/>
          </w:tcPr>
          <w:p w:rsidR="001354DA" w:rsidRDefault="001354DA" w:rsidP="00026CCD"/>
        </w:tc>
        <w:tc>
          <w:tcPr>
            <w:tcW w:w="3780" w:type="dxa"/>
          </w:tcPr>
          <w:p w:rsidR="001354DA" w:rsidRDefault="001354DA" w:rsidP="00026CCD"/>
        </w:tc>
        <w:tc>
          <w:tcPr>
            <w:tcW w:w="1080" w:type="dxa"/>
          </w:tcPr>
          <w:p w:rsidR="001354DA" w:rsidRDefault="001354DA" w:rsidP="00026CCD"/>
        </w:tc>
      </w:tr>
    </w:tbl>
    <w:p w:rsidR="001354DA" w:rsidRPr="00267C0A" w:rsidRDefault="001354DA" w:rsidP="001354DA">
      <w:pPr>
        <w:pStyle w:val="Heading2"/>
      </w:pPr>
      <w:bookmarkStart w:id="25" w:name="_Toc274744773"/>
      <w:r w:rsidRPr="00267C0A">
        <w:t>Requirements Issues</w:t>
      </w:r>
      <w:bookmarkEnd w:id="25"/>
    </w:p>
    <w:p w:rsidR="001354DA" w:rsidRDefault="001354DA" w:rsidP="001354DA">
      <w:pPr>
        <w:pStyle w:val="BodyText"/>
      </w:pPr>
      <w:r>
        <w:t>Issues related to completing the requirements statements are listed here.  Other project-related issues raised should be sent to the Project Manager for resolution.  Project risks should also be forwarded to the Project Manager.</w:t>
      </w:r>
    </w:p>
    <w:p w:rsidR="001354DA" w:rsidRDefault="001354DA" w:rsidP="001354DA">
      <w:pPr>
        <w:pStyle w:val="InstructionalText"/>
      </w:pPr>
      <w:r>
        <w:t>Generate a unique identifier for each Issue.  Do not reuse numbers as issues are closed.  Items closed more than one version ago may be removed from the document, however.  Describe the issue in sufficient detail to distinguish it from other issues and to allow it to be resolved.  When someone is assigned to research, resolve or review and issue, place their name or initials in the “Assigned to” column.  The current status should be manually updated just prior to publishing this version of the document.</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6480"/>
        <w:gridCol w:w="1530"/>
        <w:gridCol w:w="1080"/>
      </w:tblGrid>
      <w:tr w:rsidR="001354DA" w:rsidTr="00B8617B">
        <w:tc>
          <w:tcPr>
            <w:tcW w:w="720" w:type="dxa"/>
            <w:shd w:val="pct15" w:color="auto" w:fill="FFFFFF"/>
          </w:tcPr>
          <w:p w:rsidR="001354DA" w:rsidRDefault="001354DA" w:rsidP="00026CCD">
            <w:pPr>
              <w:pStyle w:val="BodyText"/>
            </w:pPr>
            <w:r>
              <w:t>ID</w:t>
            </w:r>
          </w:p>
        </w:tc>
        <w:tc>
          <w:tcPr>
            <w:tcW w:w="6480" w:type="dxa"/>
            <w:shd w:val="pct15" w:color="auto" w:fill="FFFFFF"/>
          </w:tcPr>
          <w:p w:rsidR="001354DA" w:rsidRDefault="001354DA" w:rsidP="00026CCD">
            <w:pPr>
              <w:pStyle w:val="BodyText"/>
            </w:pPr>
            <w:r>
              <w:t>Description</w:t>
            </w:r>
          </w:p>
        </w:tc>
        <w:tc>
          <w:tcPr>
            <w:tcW w:w="1530" w:type="dxa"/>
            <w:shd w:val="pct15" w:color="auto" w:fill="FFFFFF"/>
          </w:tcPr>
          <w:p w:rsidR="001354DA" w:rsidRDefault="001354DA" w:rsidP="00026CCD">
            <w:pPr>
              <w:pStyle w:val="BodyText"/>
            </w:pPr>
            <w:r>
              <w:t>Assigned to</w:t>
            </w:r>
          </w:p>
        </w:tc>
        <w:tc>
          <w:tcPr>
            <w:tcW w:w="1080" w:type="dxa"/>
            <w:shd w:val="pct15" w:color="auto" w:fill="FFFFFF"/>
          </w:tcPr>
          <w:p w:rsidR="001354DA" w:rsidRDefault="001354DA" w:rsidP="00026CCD">
            <w:pPr>
              <w:pStyle w:val="BodyText"/>
            </w:pPr>
            <w:r>
              <w:t>Status</w:t>
            </w:r>
          </w:p>
        </w:tc>
      </w:tr>
      <w:tr w:rsidR="001354DA" w:rsidTr="00B8617B">
        <w:tc>
          <w:tcPr>
            <w:tcW w:w="720" w:type="dxa"/>
          </w:tcPr>
          <w:p w:rsidR="001354DA" w:rsidRDefault="001354DA" w:rsidP="00026CCD">
            <w:pPr>
              <w:pStyle w:val="BodyText"/>
            </w:pPr>
          </w:p>
        </w:tc>
        <w:tc>
          <w:tcPr>
            <w:tcW w:w="6480" w:type="dxa"/>
          </w:tcPr>
          <w:p w:rsidR="001354DA" w:rsidRDefault="001354DA" w:rsidP="00026CCD">
            <w:pPr>
              <w:pStyle w:val="BodyText"/>
            </w:pPr>
          </w:p>
        </w:tc>
        <w:tc>
          <w:tcPr>
            <w:tcW w:w="1530" w:type="dxa"/>
          </w:tcPr>
          <w:p w:rsidR="001354DA" w:rsidRDefault="001354DA" w:rsidP="00026CCD">
            <w:pPr>
              <w:pStyle w:val="BodyText"/>
            </w:pPr>
          </w:p>
        </w:tc>
        <w:tc>
          <w:tcPr>
            <w:tcW w:w="1080" w:type="dxa"/>
          </w:tcPr>
          <w:p w:rsidR="001354DA" w:rsidRDefault="001354DA" w:rsidP="00026CCD">
            <w:pPr>
              <w:pStyle w:val="BodyText"/>
            </w:pPr>
          </w:p>
        </w:tc>
      </w:tr>
      <w:tr w:rsidR="001354DA" w:rsidTr="00B8617B">
        <w:tc>
          <w:tcPr>
            <w:tcW w:w="720" w:type="dxa"/>
          </w:tcPr>
          <w:p w:rsidR="001354DA" w:rsidRDefault="001354DA" w:rsidP="00026CCD">
            <w:pPr>
              <w:pStyle w:val="BodyText"/>
            </w:pPr>
          </w:p>
        </w:tc>
        <w:tc>
          <w:tcPr>
            <w:tcW w:w="6480" w:type="dxa"/>
          </w:tcPr>
          <w:p w:rsidR="001354DA" w:rsidRDefault="001354DA" w:rsidP="00026CCD">
            <w:pPr>
              <w:pStyle w:val="BodyText"/>
            </w:pPr>
          </w:p>
        </w:tc>
        <w:tc>
          <w:tcPr>
            <w:tcW w:w="1530" w:type="dxa"/>
          </w:tcPr>
          <w:p w:rsidR="001354DA" w:rsidRDefault="001354DA" w:rsidP="00026CCD">
            <w:pPr>
              <w:pStyle w:val="BodyText"/>
            </w:pPr>
          </w:p>
        </w:tc>
        <w:tc>
          <w:tcPr>
            <w:tcW w:w="1080" w:type="dxa"/>
          </w:tcPr>
          <w:p w:rsidR="001354DA" w:rsidRDefault="001354DA" w:rsidP="00026CCD">
            <w:pPr>
              <w:pStyle w:val="BodyText"/>
            </w:pPr>
          </w:p>
        </w:tc>
      </w:tr>
    </w:tbl>
    <w:p w:rsidR="004B34C3" w:rsidRDefault="004B34C3" w:rsidP="004B34C3">
      <w:pPr>
        <w:pStyle w:val="Heading2"/>
        <w:numPr>
          <w:ilvl w:val="0"/>
          <w:numId w:val="0"/>
        </w:numPr>
        <w:ind w:left="1152"/>
      </w:pPr>
    </w:p>
    <w:p w:rsidR="004B34C3" w:rsidRDefault="004B34C3" w:rsidP="004B34C3">
      <w:pPr>
        <w:rPr>
          <w:rFonts w:ascii="Arial" w:hAnsi="Arial"/>
          <w:sz w:val="28"/>
        </w:rPr>
      </w:pPr>
      <w:r>
        <w:br w:type="page"/>
      </w:r>
    </w:p>
    <w:p w:rsidR="001354DA" w:rsidRPr="00EC2EB4" w:rsidRDefault="001354DA" w:rsidP="001354DA">
      <w:pPr>
        <w:pStyle w:val="Heading2"/>
      </w:pPr>
      <w:bookmarkStart w:id="26" w:name="_Toc274744774"/>
      <w:r w:rsidRPr="00EC2EB4">
        <w:lastRenderedPageBreak/>
        <w:t>Attachments</w:t>
      </w:r>
      <w:bookmarkEnd w:id="26"/>
    </w:p>
    <w:p w:rsidR="006138EA" w:rsidRPr="00E61566" w:rsidRDefault="006138EA">
      <w:pPr>
        <w:spacing w:after="200" w:line="276" w:lineRule="auto"/>
        <w:rPr>
          <w:rFonts w:ascii="Calibri" w:eastAsia="Calibri" w:hAnsi="Calibri"/>
          <w:sz w:val="22"/>
          <w:szCs w:val="22"/>
        </w:rPr>
      </w:pPr>
    </w:p>
    <w:p w:rsidR="006138EA" w:rsidRPr="006138EA" w:rsidRDefault="00E61566" w:rsidP="006138EA">
      <w:pPr>
        <w:pStyle w:val="BodyText"/>
        <w:rPr>
          <w:b/>
          <w:sz w:val="24"/>
          <w:szCs w:val="24"/>
          <w:u w:val="single"/>
        </w:rPr>
      </w:pPr>
      <w:r>
        <w:rPr>
          <w:b/>
          <w:sz w:val="24"/>
          <w:szCs w:val="24"/>
          <w:u w:val="single"/>
        </w:rPr>
        <w:t>3.4.1</w:t>
      </w:r>
      <w:r w:rsidR="006138EA" w:rsidRPr="006138EA">
        <w:rPr>
          <w:b/>
          <w:sz w:val="24"/>
          <w:szCs w:val="24"/>
          <w:u w:val="single"/>
        </w:rPr>
        <w:t xml:space="preserve"> Customer Emails</w:t>
      </w:r>
    </w:p>
    <w:p w:rsidR="006138EA" w:rsidRDefault="006138EA" w:rsidP="00771368">
      <w:pPr>
        <w:outlineLvl w:val="0"/>
        <w:rPr>
          <w:rFonts w:ascii="Tahoma" w:eastAsia="Calibri" w:hAnsi="Tahoma" w:cs="Tahoma"/>
          <w:bCs/>
          <w:sz w:val="28"/>
          <w:szCs w:val="28"/>
          <w:u w:val="single"/>
        </w:rPr>
      </w:pPr>
    </w:p>
    <w:p w:rsidR="00771368" w:rsidRPr="006138EA" w:rsidRDefault="00E61566" w:rsidP="00771368">
      <w:pPr>
        <w:outlineLvl w:val="0"/>
        <w:rPr>
          <w:rFonts w:ascii="Tahoma" w:eastAsia="Calibri" w:hAnsi="Tahoma" w:cs="Tahoma"/>
          <w:bCs/>
          <w:u w:val="single"/>
        </w:rPr>
      </w:pPr>
      <w:r>
        <w:rPr>
          <w:rFonts w:ascii="Tahoma" w:eastAsia="Calibri" w:hAnsi="Tahoma" w:cs="Tahoma"/>
          <w:bCs/>
          <w:u w:val="single"/>
        </w:rPr>
        <w:t>3.4.1</w:t>
      </w:r>
      <w:r w:rsidR="006138EA">
        <w:rPr>
          <w:rFonts w:ascii="Tahoma" w:eastAsia="Calibri" w:hAnsi="Tahoma" w:cs="Tahoma"/>
          <w:bCs/>
          <w:u w:val="single"/>
        </w:rPr>
        <w:t xml:space="preserve">.1   </w:t>
      </w:r>
      <w:r w:rsidR="00771368" w:rsidRPr="006138EA">
        <w:rPr>
          <w:rFonts w:ascii="Tahoma" w:eastAsia="Calibri" w:hAnsi="Tahoma" w:cs="Tahoma"/>
          <w:bCs/>
          <w:u w:val="single"/>
        </w:rPr>
        <w:t>System Unavailable Email</w:t>
      </w:r>
    </w:p>
    <w:p w:rsidR="00771368" w:rsidRPr="00771368" w:rsidRDefault="00771368" w:rsidP="00771368">
      <w:pPr>
        <w:outlineLvl w:val="0"/>
        <w:rPr>
          <w:rFonts w:ascii="Tahoma" w:eastAsia="Calibri" w:hAnsi="Tahoma" w:cs="Tahoma"/>
          <w:b/>
          <w:bCs/>
        </w:rPr>
      </w:pPr>
    </w:p>
    <w:p w:rsidR="00771368" w:rsidRPr="00771368" w:rsidRDefault="00771368" w:rsidP="00771368">
      <w:pPr>
        <w:outlineLvl w:val="0"/>
        <w:rPr>
          <w:rFonts w:ascii="Tahoma" w:eastAsia="Calibri" w:hAnsi="Tahoma" w:cs="Tahoma"/>
          <w:b/>
          <w:bCs/>
        </w:rPr>
      </w:pPr>
    </w:p>
    <w:p w:rsidR="00771368" w:rsidRPr="00771368" w:rsidRDefault="00771368" w:rsidP="00771368">
      <w:pPr>
        <w:outlineLvl w:val="0"/>
        <w:rPr>
          <w:rFonts w:ascii="Tahoma" w:eastAsia="Calibri" w:hAnsi="Tahoma" w:cs="Tahoma"/>
        </w:rPr>
      </w:pPr>
      <w:r w:rsidRPr="00771368">
        <w:rPr>
          <w:rFonts w:ascii="Tahoma" w:eastAsia="Calibri" w:hAnsi="Tahoma" w:cs="Tahoma"/>
          <w:b/>
          <w:bCs/>
        </w:rPr>
        <w:t>From:</w:t>
      </w:r>
      <w:r w:rsidRPr="00771368">
        <w:rPr>
          <w:rFonts w:ascii="Tahoma" w:eastAsia="Calibri" w:hAnsi="Tahoma" w:cs="Tahoma"/>
        </w:rPr>
        <w:t xml:space="preserve"> </w:t>
      </w:r>
      <w:hyperlink r:id="rId19" w:history="1">
        <w:r w:rsidRPr="00771368">
          <w:rPr>
            <w:rFonts w:ascii="Tahoma" w:eastAsia="Calibri" w:hAnsi="Tahoma" w:cs="Tahoma"/>
            <w:color w:val="0000FF"/>
            <w:szCs w:val="22"/>
            <w:u w:val="single"/>
          </w:rPr>
          <w:t>TestSystem@amfam.com</w:t>
        </w:r>
      </w:hyperlink>
      <w:r w:rsidRPr="00771368">
        <w:rPr>
          <w:rFonts w:ascii="Tahoma" w:eastAsia="Calibri" w:hAnsi="Tahoma" w:cs="Tahoma"/>
        </w:rPr>
        <w:t xml:space="preserve"> </w:t>
      </w:r>
      <w:hyperlink r:id="rId20" w:history="1">
        <w:r w:rsidRPr="00771368">
          <w:rPr>
            <w:rFonts w:ascii="Tahoma" w:eastAsia="Calibri" w:hAnsi="Tahoma" w:cs="Tahoma"/>
            <w:color w:val="0000FF"/>
            <w:szCs w:val="22"/>
            <w:u w:val="single"/>
          </w:rPr>
          <w:t>[mailto:TestSystem@amfam.com]</w:t>
        </w:r>
      </w:hyperlink>
      <w:r w:rsidRPr="00771368">
        <w:rPr>
          <w:rFonts w:ascii="Tahoma" w:eastAsia="Calibri" w:hAnsi="Tahoma" w:cs="Tahoma"/>
        </w:rPr>
        <w:t xml:space="preserve"> </w:t>
      </w:r>
      <w:r w:rsidRPr="00771368">
        <w:rPr>
          <w:rFonts w:ascii="Tahoma" w:eastAsia="Calibri" w:hAnsi="Tahoma" w:cs="Tahoma"/>
        </w:rPr>
        <w:br/>
      </w:r>
      <w:r w:rsidRPr="00771368">
        <w:rPr>
          <w:rFonts w:ascii="Tahoma" w:eastAsia="Calibri" w:hAnsi="Tahoma" w:cs="Tahoma"/>
          <w:b/>
          <w:bCs/>
        </w:rPr>
        <w:t>Sent:</w:t>
      </w:r>
      <w:r w:rsidRPr="00771368">
        <w:rPr>
          <w:rFonts w:ascii="Tahoma" w:eastAsia="Calibri" w:hAnsi="Tahoma" w:cs="Tahoma"/>
        </w:rPr>
        <w:t xml:space="preserve"> Wednesday, December 08, 2010 9:11 AM</w:t>
      </w:r>
      <w:r w:rsidRPr="00771368">
        <w:rPr>
          <w:rFonts w:ascii="Tahoma" w:eastAsia="Calibri" w:hAnsi="Tahoma" w:cs="Tahoma"/>
        </w:rPr>
        <w:br/>
      </w:r>
      <w:r w:rsidRPr="00771368">
        <w:rPr>
          <w:rFonts w:ascii="Tahoma" w:eastAsia="Calibri" w:hAnsi="Tahoma" w:cs="Tahoma"/>
          <w:b/>
          <w:bCs/>
        </w:rPr>
        <w:t>To:</w:t>
      </w:r>
      <w:r w:rsidRPr="00771368">
        <w:rPr>
          <w:rFonts w:ascii="Tahoma" w:eastAsia="Calibri" w:hAnsi="Tahoma" w:cs="Tahoma"/>
        </w:rPr>
        <w:t xml:space="preserve"> Mailbox, AUTOPLUSCIM</w:t>
      </w:r>
      <w:r w:rsidRPr="00771368">
        <w:rPr>
          <w:rFonts w:ascii="Tahoma" w:eastAsia="Calibri" w:hAnsi="Tahoma" w:cs="Tahoma"/>
        </w:rPr>
        <w:br/>
      </w:r>
      <w:r w:rsidRPr="00771368">
        <w:rPr>
          <w:rFonts w:ascii="Tahoma" w:eastAsia="Calibri" w:hAnsi="Tahoma" w:cs="Tahoma"/>
          <w:b/>
          <w:bCs/>
        </w:rPr>
        <w:t>Subject:</w:t>
      </w:r>
      <w:r w:rsidRPr="00771368">
        <w:rPr>
          <w:rFonts w:ascii="Tahoma" w:eastAsia="Calibri" w:hAnsi="Tahoma" w:cs="Tahoma"/>
        </w:rPr>
        <w:t xml:space="preserve"> American Family Insurance quote follow-up (INT TEST_MESSAGE)</w:t>
      </w:r>
    </w:p>
    <w:p w:rsidR="00771368" w:rsidRPr="00771368" w:rsidRDefault="00771368" w:rsidP="00771368">
      <w:pPr>
        <w:rPr>
          <w:rFonts w:eastAsia="Calibri"/>
          <w:sz w:val="24"/>
          <w:szCs w:val="24"/>
        </w:rPr>
      </w:pPr>
    </w:p>
    <w:tbl>
      <w:tblPr>
        <w:tblW w:w="0" w:type="auto"/>
        <w:tblCellSpacing w:w="15" w:type="dxa"/>
        <w:tblCellMar>
          <w:left w:w="0" w:type="dxa"/>
          <w:right w:w="0" w:type="dxa"/>
        </w:tblCellMar>
        <w:tblLook w:val="04A0"/>
      </w:tblPr>
      <w:tblGrid>
        <w:gridCol w:w="6917"/>
        <w:gridCol w:w="2733"/>
      </w:tblGrid>
      <w:tr w:rsidR="00771368" w:rsidRPr="00771368" w:rsidTr="00771368">
        <w:trPr>
          <w:tblCellSpacing w:w="15" w:type="dxa"/>
        </w:trPr>
        <w:tc>
          <w:tcPr>
            <w:tcW w:w="0" w:type="auto"/>
            <w:tcMar>
              <w:top w:w="0" w:type="dxa"/>
              <w:left w:w="0" w:type="dxa"/>
              <w:bottom w:w="75" w:type="dxa"/>
              <w:right w:w="0" w:type="dxa"/>
            </w:tcMar>
            <w:vAlign w:val="bottom"/>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0000FF"/>
                <w:sz w:val="21"/>
                <w:szCs w:val="21"/>
              </w:rPr>
              <w:drawing>
                <wp:inline distT="0" distB="0" distL="0" distR="0">
                  <wp:extent cx="1901825" cy="877570"/>
                  <wp:effectExtent l="19050" t="0" r="3175" b="0"/>
                  <wp:docPr id="156" name="Picture 13" descr="American Family Insura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erican Family Insurance"/>
                          <pic:cNvPicPr>
                            <a:picLocks noChangeAspect="1" noChangeArrowheads="1"/>
                          </pic:cNvPicPr>
                        </pic:nvPicPr>
                        <pic:blipFill>
                          <a:blip r:embed="rId22" cstate="print"/>
                          <a:srcRect/>
                          <a:stretch>
                            <a:fillRect/>
                          </a:stretch>
                        </pic:blipFill>
                        <pic:spPr bwMode="auto">
                          <a:xfrm>
                            <a:off x="0" y="0"/>
                            <a:ext cx="1901825" cy="877570"/>
                          </a:xfrm>
                          <a:prstGeom prst="rect">
                            <a:avLst/>
                          </a:prstGeom>
                          <a:noFill/>
                          <a:ln w="9525">
                            <a:noFill/>
                            <a:miter lim="800000"/>
                            <a:headEnd/>
                            <a:tailEnd/>
                          </a:ln>
                        </pic:spPr>
                      </pic:pic>
                    </a:graphicData>
                  </a:graphic>
                </wp:inline>
              </w:drawing>
            </w:r>
          </w:p>
        </w:tc>
        <w:tc>
          <w:tcPr>
            <w:tcW w:w="0" w:type="auto"/>
            <w:tcMar>
              <w:top w:w="0" w:type="dxa"/>
              <w:left w:w="0" w:type="dxa"/>
              <w:bottom w:w="75" w:type="dxa"/>
              <w:right w:w="0" w:type="dxa"/>
            </w:tcMar>
            <w:vAlign w:val="bottom"/>
            <w:hideMark/>
          </w:tcPr>
          <w:p w:rsidR="00771368" w:rsidRPr="00771368" w:rsidRDefault="00771368" w:rsidP="00771368">
            <w:pPr>
              <w:spacing w:line="330" w:lineRule="atLeast"/>
              <w:jc w:val="righ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1397000" cy="475615"/>
                  <wp:effectExtent l="19050" t="0" r="0" b="0"/>
                  <wp:docPr id="157" name="Picture 14" descr="Need Help? Call 1-800-MyAm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ed Help? Call 1-800-MyAmFam"/>
                          <pic:cNvPicPr>
                            <a:picLocks noChangeAspect="1" noChangeArrowheads="1"/>
                          </pic:cNvPicPr>
                        </pic:nvPicPr>
                        <pic:blipFill>
                          <a:blip r:embed="rId23" cstate="print"/>
                          <a:srcRect/>
                          <a:stretch>
                            <a:fillRect/>
                          </a:stretch>
                        </pic:blipFill>
                        <pic:spPr bwMode="auto">
                          <a:xfrm>
                            <a:off x="0" y="0"/>
                            <a:ext cx="1397000" cy="475615"/>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58420"/>
                  <wp:effectExtent l="19050" t="0" r="3175" b="0"/>
                  <wp:docPr id="158"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24" cstate="print"/>
                          <a:srcRect/>
                          <a:stretch>
                            <a:fillRect/>
                          </a:stretch>
                        </pic:blipFill>
                        <pic:spPr bwMode="auto">
                          <a:xfrm>
                            <a:off x="0" y="0"/>
                            <a:ext cx="6569075" cy="584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1887220"/>
                  <wp:effectExtent l="19050" t="0" r="3175" b="0"/>
                  <wp:docPr id="159" name="Picture 16" descr="family in car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mily in car interior"/>
                          <pic:cNvPicPr>
                            <a:picLocks noChangeAspect="1" noChangeArrowheads="1"/>
                          </pic:cNvPicPr>
                        </pic:nvPicPr>
                        <pic:blipFill>
                          <a:blip r:embed="rId25" cstate="print"/>
                          <a:srcRect/>
                          <a:stretch>
                            <a:fillRect/>
                          </a:stretch>
                        </pic:blipFill>
                        <pic:spPr bwMode="auto">
                          <a:xfrm>
                            <a:off x="0" y="0"/>
                            <a:ext cx="6569075" cy="18872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7500" w:type="dxa"/>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t xml:space="preserve">Dear LIBERTELLI,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When requesting an American Family Insurance quote online, you received an error message. We want to make sure you have the information you need to complete the process. For assistance, please call our Customer Care Center at 1.800.MYAMFAM (692.6326). Please provide Reference Number 100098418 when calling.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Sincerely,</w:t>
            </w:r>
            <w:r w:rsidRPr="00771368">
              <w:rPr>
                <w:rFonts w:ascii="Arial" w:eastAsia="Calibri" w:hAnsi="Arial" w:cs="Arial"/>
                <w:color w:val="666666"/>
                <w:sz w:val="21"/>
                <w:szCs w:val="21"/>
              </w:rPr>
              <w:br/>
              <w:t>American Family Insurance</w:t>
            </w:r>
          </w:p>
        </w:tc>
        <w:tc>
          <w:tcPr>
            <w:tcW w:w="0" w:type="auto"/>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r>
            <w:r>
              <w:rPr>
                <w:rFonts w:ascii="Arial" w:eastAsia="Calibri" w:hAnsi="Arial" w:cs="Arial"/>
                <w:noProof/>
                <w:color w:val="666666"/>
                <w:sz w:val="21"/>
                <w:szCs w:val="21"/>
              </w:rPr>
              <w:drawing>
                <wp:inline distT="0" distB="0" distL="0" distR="0">
                  <wp:extent cx="1828800" cy="1470660"/>
                  <wp:effectExtent l="19050" t="0" r="0" b="0"/>
                  <wp:docPr id="194" name="Picture 17" descr="Red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 car"/>
                          <pic:cNvPicPr>
                            <a:picLocks noChangeAspect="1" noChangeArrowheads="1"/>
                          </pic:cNvPicPr>
                        </pic:nvPicPr>
                        <pic:blipFill>
                          <a:blip r:embed="rId26"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r w:rsidRPr="00771368">
              <w:rPr>
                <w:rFonts w:ascii="Arial" w:eastAsia="Calibri" w:hAnsi="Arial" w:cs="Arial"/>
                <w:color w:val="666666"/>
                <w:sz w:val="21"/>
                <w:szCs w:val="21"/>
              </w:rPr>
              <w:br/>
            </w:r>
            <w:r w:rsidRPr="00771368">
              <w:rPr>
                <w:rFonts w:ascii="Arial" w:eastAsia="Calibri" w:hAnsi="Arial" w:cs="Arial"/>
                <w:color w:val="666666"/>
                <w:sz w:val="21"/>
                <w:szCs w:val="21"/>
              </w:rPr>
              <w:br/>
            </w:r>
            <w:r>
              <w:rPr>
                <w:rFonts w:ascii="Arial" w:eastAsia="Calibri" w:hAnsi="Arial" w:cs="Arial"/>
                <w:noProof/>
                <w:color w:val="666666"/>
                <w:sz w:val="21"/>
                <w:szCs w:val="21"/>
              </w:rPr>
              <w:lastRenderedPageBreak/>
              <w:drawing>
                <wp:inline distT="0" distB="0" distL="0" distR="0">
                  <wp:extent cx="1828800" cy="1470660"/>
                  <wp:effectExtent l="19050" t="0" r="0" b="0"/>
                  <wp:docPr id="193" name="Picture 18" descr="Family car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mily car shopping"/>
                          <pic:cNvPicPr>
                            <a:picLocks noChangeAspect="1" noChangeArrowheads="1"/>
                          </pic:cNvPicPr>
                        </pic:nvPicPr>
                        <pic:blipFill>
                          <a:blip r:embed="rId27"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p>
        </w:tc>
      </w:tr>
      <w:tr w:rsidR="00771368" w:rsidRPr="00771368" w:rsidTr="00771368">
        <w:trPr>
          <w:trHeight w:val="2250"/>
          <w:tblCellSpacing w:w="15" w:type="dxa"/>
        </w:trPr>
        <w:tc>
          <w:tcPr>
            <w:tcW w:w="0" w:type="auto"/>
            <w:shd w:val="clear" w:color="auto" w:fill="BCC0AC"/>
            <w:tcMar>
              <w:top w:w="0" w:type="dxa"/>
              <w:left w:w="0" w:type="dxa"/>
              <w:bottom w:w="75" w:type="dxa"/>
              <w:right w:w="0" w:type="dxa"/>
            </w:tcMar>
            <w:hideMark/>
          </w:tcPr>
          <w:p w:rsidR="00771368" w:rsidRPr="00771368" w:rsidRDefault="00771368" w:rsidP="00771368">
            <w:pPr>
              <w:spacing w:line="240" w:lineRule="atLeast"/>
              <w:rPr>
                <w:rFonts w:ascii="Arial" w:eastAsia="Calibri" w:hAnsi="Arial" w:cs="Arial"/>
                <w:color w:val="666666"/>
                <w:sz w:val="17"/>
                <w:szCs w:val="17"/>
              </w:rPr>
            </w:pPr>
            <w:r w:rsidRPr="00771368">
              <w:rPr>
                <w:rFonts w:ascii="Arial" w:eastAsia="Calibri" w:hAnsi="Arial" w:cs="Arial"/>
                <w:color w:val="666666"/>
                <w:sz w:val="17"/>
                <w:szCs w:val="17"/>
              </w:rPr>
              <w:lastRenderedPageBreak/>
              <w:t xml:space="preserve">This is a promotional message from American Family Insurance, a mutual insurance company providing a full selection of reliable insurance products, including auto, home, health, life &amp; annuities*, business and farm &amp; ranch insurance. If you do not wish to receive commercial electronic mail messages from American Family, use this </w:t>
            </w:r>
            <w:hyperlink r:id="rId28" w:history="1">
              <w:r w:rsidRPr="00771368">
                <w:rPr>
                  <w:rFonts w:ascii="Arial" w:eastAsia="Calibri" w:hAnsi="Arial" w:cs="Arial"/>
                  <w:color w:val="0000FF"/>
                  <w:sz w:val="17"/>
                  <w:szCs w:val="22"/>
                  <w:u w:val="single"/>
                </w:rPr>
                <w:t>link</w:t>
              </w:r>
            </w:hyperlink>
            <w:r w:rsidRPr="00771368">
              <w:rPr>
                <w:rFonts w:ascii="Arial" w:eastAsia="Calibri" w:hAnsi="Arial" w:cs="Arial"/>
                <w:color w:val="666666"/>
                <w:sz w:val="17"/>
                <w:szCs w:val="17"/>
              </w:rPr>
              <w:t xml:space="preserve"> to let us know. </w:t>
            </w:r>
            <w:r w:rsidRPr="00771368">
              <w:rPr>
                <w:rFonts w:ascii="Arial" w:eastAsia="Calibri" w:hAnsi="Arial" w:cs="Arial"/>
                <w:color w:val="666666"/>
                <w:sz w:val="17"/>
                <w:szCs w:val="17"/>
              </w:rPr>
              <w:br/>
            </w:r>
            <w:r w:rsidRPr="00771368">
              <w:rPr>
                <w:rFonts w:ascii="Arial" w:eastAsia="Calibri" w:hAnsi="Arial" w:cs="Arial"/>
                <w:color w:val="666666"/>
                <w:sz w:val="17"/>
                <w:szCs w:val="17"/>
              </w:rPr>
              <w:br/>
              <w:t>American Family Mutual Insurance Company and its Subsidiaries</w:t>
            </w:r>
            <w:r w:rsidRPr="00771368">
              <w:rPr>
                <w:rFonts w:ascii="Arial" w:eastAsia="Calibri" w:hAnsi="Arial" w:cs="Arial"/>
                <w:color w:val="666666"/>
                <w:sz w:val="17"/>
                <w:szCs w:val="17"/>
              </w:rPr>
              <w:br/>
              <w:t>American Family Insurance Company</w:t>
            </w:r>
            <w:r w:rsidRPr="00771368">
              <w:rPr>
                <w:rFonts w:ascii="Arial" w:eastAsia="Calibri" w:hAnsi="Arial" w:cs="Arial"/>
                <w:color w:val="666666"/>
                <w:sz w:val="17"/>
                <w:szCs w:val="17"/>
              </w:rPr>
              <w:br/>
              <w:t>Home Office - Madison, WI 53783</w:t>
            </w:r>
            <w:r w:rsidRPr="00771368">
              <w:rPr>
                <w:rFonts w:ascii="Arial" w:eastAsia="Calibri" w:hAnsi="Arial" w:cs="Arial"/>
                <w:color w:val="666666"/>
                <w:sz w:val="17"/>
                <w:szCs w:val="17"/>
              </w:rPr>
              <w:br/>
            </w:r>
            <w:r w:rsidRPr="00771368">
              <w:rPr>
                <w:rFonts w:ascii="Arial" w:eastAsia="Calibri" w:hAnsi="Arial" w:cs="Arial"/>
                <w:color w:val="666666"/>
                <w:sz w:val="17"/>
                <w:szCs w:val="17"/>
              </w:rPr>
              <w:br/>
              <w:t xml:space="preserve">*Life insurance and annuities are underwritten/offered by American Family Life Insurance Company, Home Office - Madison, WI 53783 </w:t>
            </w:r>
            <w:r w:rsidRPr="00771368">
              <w:rPr>
                <w:rFonts w:ascii="Arial" w:eastAsia="Calibri" w:hAnsi="Arial" w:cs="Arial"/>
                <w:color w:val="666666"/>
                <w:sz w:val="17"/>
                <w:szCs w:val="17"/>
              </w:rPr>
              <w:br/>
            </w:r>
            <w:r w:rsidRPr="00771368">
              <w:rPr>
                <w:rFonts w:ascii="Arial" w:eastAsia="Calibri" w:hAnsi="Arial" w:cs="Arial"/>
                <w:color w:val="666666"/>
                <w:sz w:val="17"/>
                <w:szCs w:val="17"/>
              </w:rPr>
              <w:br/>
            </w:r>
            <w:hyperlink r:id="rId29" w:history="1">
              <w:r w:rsidRPr="00771368">
                <w:rPr>
                  <w:rFonts w:ascii="Arial" w:eastAsia="Calibri" w:hAnsi="Arial" w:cs="Arial"/>
                  <w:color w:val="0000FF"/>
                  <w:sz w:val="17"/>
                  <w:szCs w:val="22"/>
                  <w:u w:val="single"/>
                </w:rPr>
                <w:t>privacy policy</w:t>
              </w:r>
            </w:hyperlink>
            <w:r w:rsidRPr="00771368">
              <w:rPr>
                <w:rFonts w:ascii="Arial" w:eastAsia="Calibri" w:hAnsi="Arial" w:cs="Arial"/>
                <w:color w:val="666666"/>
                <w:sz w:val="17"/>
                <w:szCs w:val="17"/>
              </w:rPr>
              <w:t xml:space="preserve"> </w:t>
            </w:r>
          </w:p>
          <w:p w:rsidR="00771368" w:rsidRPr="00771368" w:rsidRDefault="00771368" w:rsidP="00771368">
            <w:pPr>
              <w:spacing w:line="240" w:lineRule="atLeast"/>
              <w:jc w:val="center"/>
              <w:rPr>
                <w:rFonts w:ascii="Arial" w:eastAsia="Calibri" w:hAnsi="Arial" w:cs="Arial"/>
                <w:color w:val="666666"/>
                <w:sz w:val="17"/>
                <w:szCs w:val="17"/>
              </w:rPr>
            </w:pPr>
            <w:r w:rsidRPr="00771368">
              <w:rPr>
                <w:rFonts w:ascii="Arial" w:eastAsia="Calibri" w:hAnsi="Arial" w:cs="Arial"/>
                <w:color w:val="666666"/>
                <w:sz w:val="17"/>
                <w:szCs w:val="17"/>
              </w:rPr>
              <w:t xml:space="preserve">©2009 American Family Insurance. All Rights Reserved. </w:t>
            </w:r>
          </w:p>
        </w:tc>
        <w:tc>
          <w:tcPr>
            <w:tcW w:w="0" w:type="auto"/>
            <w:tcMar>
              <w:top w:w="0" w:type="dxa"/>
              <w:left w:w="0" w:type="dxa"/>
              <w:bottom w:w="75" w:type="dxa"/>
              <w:right w:w="0" w:type="dxa"/>
            </w:tcMar>
            <w:vAlign w:val="center"/>
            <w:hideMark/>
          </w:tcPr>
          <w:p w:rsidR="00771368" w:rsidRPr="00771368" w:rsidRDefault="00771368" w:rsidP="00771368">
            <w:pPr>
              <w:rPr>
                <w:rFonts w:ascii="Calibri" w:hAnsi="Calibri"/>
                <w:sz w:val="22"/>
                <w:szCs w:val="22"/>
              </w:rPr>
            </w:pPr>
          </w:p>
        </w:tc>
      </w:tr>
    </w:tbl>
    <w:p w:rsidR="00771368" w:rsidRPr="00771368" w:rsidRDefault="00771368" w:rsidP="00771368">
      <w:pPr>
        <w:rPr>
          <w:rFonts w:eastAsia="Calibri"/>
          <w:sz w:val="24"/>
          <w:szCs w:val="24"/>
        </w:rPr>
      </w:pPr>
    </w:p>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sz w:val="22"/>
          <w:szCs w:val="22"/>
        </w:rPr>
        <w:br w:type="page"/>
      </w:r>
    </w:p>
    <w:p w:rsidR="00771368" w:rsidRPr="006138EA" w:rsidRDefault="00E61566" w:rsidP="006138EA">
      <w:pPr>
        <w:outlineLvl w:val="0"/>
        <w:rPr>
          <w:rFonts w:ascii="Tahoma" w:eastAsia="Calibri" w:hAnsi="Tahoma" w:cs="Tahoma"/>
          <w:bCs/>
          <w:u w:val="single"/>
        </w:rPr>
      </w:pPr>
      <w:r>
        <w:rPr>
          <w:rFonts w:ascii="Tahoma" w:eastAsia="Calibri" w:hAnsi="Tahoma" w:cs="Tahoma"/>
          <w:bCs/>
          <w:u w:val="single"/>
        </w:rPr>
        <w:lastRenderedPageBreak/>
        <w:t>3.4.1</w:t>
      </w:r>
      <w:r w:rsidR="006138EA">
        <w:rPr>
          <w:rFonts w:ascii="Tahoma" w:eastAsia="Calibri" w:hAnsi="Tahoma" w:cs="Tahoma"/>
          <w:bCs/>
          <w:u w:val="single"/>
        </w:rPr>
        <w:t xml:space="preserve">.2     </w:t>
      </w:r>
      <w:r w:rsidR="00771368" w:rsidRPr="006138EA">
        <w:rPr>
          <w:rFonts w:ascii="Tahoma" w:eastAsia="Calibri" w:hAnsi="Tahoma" w:cs="Tahoma"/>
          <w:bCs/>
          <w:u w:val="single"/>
        </w:rPr>
        <w:t>Quote Abandonment Email</w:t>
      </w:r>
    </w:p>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b/>
          <w:bCs/>
          <w:sz w:val="22"/>
          <w:szCs w:val="22"/>
        </w:rPr>
        <w:t>From:</w:t>
      </w:r>
      <w:r w:rsidRPr="00771368">
        <w:rPr>
          <w:rFonts w:ascii="Calibri" w:eastAsia="Calibri" w:hAnsi="Calibri"/>
          <w:sz w:val="22"/>
          <w:szCs w:val="22"/>
        </w:rPr>
        <w:t xml:space="preserve"> </w:t>
      </w:r>
      <w:hyperlink r:id="rId30" w:history="1">
        <w:r w:rsidRPr="00771368">
          <w:rPr>
            <w:rFonts w:ascii="Calibri" w:eastAsia="Calibri" w:hAnsi="Calibri"/>
            <w:color w:val="0000FF"/>
            <w:sz w:val="22"/>
            <w:szCs w:val="22"/>
            <w:u w:val="single"/>
          </w:rPr>
          <w:t>TestSystem@amfam.com</w:t>
        </w:r>
      </w:hyperlink>
      <w:r w:rsidRPr="00771368">
        <w:rPr>
          <w:rFonts w:ascii="Calibri" w:eastAsia="Calibri" w:hAnsi="Calibri"/>
          <w:sz w:val="22"/>
          <w:szCs w:val="22"/>
        </w:rPr>
        <w:t xml:space="preserve"> </w:t>
      </w:r>
      <w:hyperlink r:id="rId31" w:history="1">
        <w:r w:rsidRPr="00771368">
          <w:rPr>
            <w:rFonts w:ascii="Calibri" w:eastAsia="Calibri" w:hAnsi="Calibri"/>
            <w:color w:val="0000FF"/>
            <w:sz w:val="22"/>
            <w:szCs w:val="22"/>
            <w:u w:val="single"/>
          </w:rPr>
          <w:t>[mailto:TestSystem@amfam.com]</w:t>
        </w:r>
      </w:hyperlink>
      <w:r w:rsidRPr="00771368">
        <w:rPr>
          <w:rFonts w:ascii="Calibri" w:eastAsia="Calibri" w:hAnsi="Calibri"/>
          <w:sz w:val="22"/>
          <w:szCs w:val="22"/>
        </w:rPr>
        <w:t xml:space="preserve"> </w:t>
      </w:r>
      <w:r w:rsidRPr="00771368">
        <w:rPr>
          <w:rFonts w:ascii="Calibri" w:eastAsia="Calibri" w:hAnsi="Calibri"/>
          <w:sz w:val="22"/>
          <w:szCs w:val="22"/>
        </w:rPr>
        <w:br/>
      </w:r>
      <w:r w:rsidRPr="00771368">
        <w:rPr>
          <w:rFonts w:ascii="Calibri" w:eastAsia="Calibri" w:hAnsi="Calibri"/>
          <w:b/>
          <w:bCs/>
          <w:sz w:val="22"/>
          <w:szCs w:val="22"/>
        </w:rPr>
        <w:t>Sent:</w:t>
      </w:r>
      <w:r w:rsidRPr="00771368">
        <w:rPr>
          <w:rFonts w:ascii="Calibri" w:eastAsia="Calibri" w:hAnsi="Calibri"/>
          <w:sz w:val="22"/>
          <w:szCs w:val="22"/>
        </w:rPr>
        <w:t xml:space="preserve"> Wednesday, December 08, 2010 9:35 AM</w:t>
      </w:r>
      <w:r w:rsidRPr="00771368">
        <w:rPr>
          <w:rFonts w:ascii="Calibri" w:eastAsia="Calibri" w:hAnsi="Calibri"/>
          <w:sz w:val="22"/>
          <w:szCs w:val="22"/>
        </w:rPr>
        <w:br/>
      </w:r>
      <w:r w:rsidRPr="00771368">
        <w:rPr>
          <w:rFonts w:ascii="Calibri" w:eastAsia="Calibri" w:hAnsi="Calibri"/>
          <w:b/>
          <w:bCs/>
          <w:sz w:val="22"/>
          <w:szCs w:val="22"/>
        </w:rPr>
        <w:t>To:</w:t>
      </w:r>
      <w:r w:rsidRPr="00771368">
        <w:rPr>
          <w:rFonts w:ascii="Calibri" w:eastAsia="Calibri" w:hAnsi="Calibri"/>
          <w:sz w:val="22"/>
          <w:szCs w:val="22"/>
        </w:rPr>
        <w:t xml:space="preserve"> Mailbox, AUTOPLUSCIM</w:t>
      </w:r>
      <w:r w:rsidRPr="00771368">
        <w:rPr>
          <w:rFonts w:ascii="Calibri" w:eastAsia="Calibri" w:hAnsi="Calibri"/>
          <w:sz w:val="22"/>
          <w:szCs w:val="22"/>
        </w:rPr>
        <w:br/>
      </w:r>
      <w:r w:rsidRPr="00771368">
        <w:rPr>
          <w:rFonts w:ascii="Calibri" w:eastAsia="Calibri" w:hAnsi="Calibri"/>
          <w:b/>
          <w:bCs/>
          <w:sz w:val="22"/>
          <w:szCs w:val="22"/>
        </w:rPr>
        <w:t>Subject:</w:t>
      </w:r>
      <w:r w:rsidRPr="00771368">
        <w:rPr>
          <w:rFonts w:ascii="Calibri" w:eastAsia="Calibri" w:hAnsi="Calibri"/>
          <w:sz w:val="22"/>
          <w:szCs w:val="22"/>
        </w:rPr>
        <w:t xml:space="preserve"> Quote follow-up: American Family can help meet your insurance needs (INT TEST_MESSAGE </w:t>
      </w:r>
      <w:proofErr w:type="spellStart"/>
      <w:r w:rsidRPr="00771368">
        <w:rPr>
          <w:rFonts w:ascii="Calibri" w:eastAsia="Calibri" w:hAnsi="Calibri"/>
          <w:sz w:val="22"/>
          <w:szCs w:val="22"/>
        </w:rPr>
        <w:t>QuoteExit</w:t>
      </w:r>
      <w:proofErr w:type="spellEnd"/>
      <w:r w:rsidRPr="00771368">
        <w:rPr>
          <w:rFonts w:ascii="Calibri" w:eastAsia="Calibri" w:hAnsi="Calibri"/>
          <w:sz w:val="22"/>
          <w:szCs w:val="22"/>
        </w:rPr>
        <w:t>)</w:t>
      </w:r>
    </w:p>
    <w:tbl>
      <w:tblPr>
        <w:tblW w:w="0" w:type="auto"/>
        <w:tblCellSpacing w:w="15" w:type="dxa"/>
        <w:tblCellMar>
          <w:left w:w="0" w:type="dxa"/>
          <w:right w:w="0" w:type="dxa"/>
        </w:tblCellMar>
        <w:tblLook w:val="04A0"/>
      </w:tblPr>
      <w:tblGrid>
        <w:gridCol w:w="6917"/>
        <w:gridCol w:w="2733"/>
      </w:tblGrid>
      <w:tr w:rsidR="00771368" w:rsidRPr="00771368" w:rsidTr="00771368">
        <w:trPr>
          <w:tblCellSpacing w:w="15" w:type="dxa"/>
        </w:trPr>
        <w:tc>
          <w:tcPr>
            <w:tcW w:w="0" w:type="auto"/>
            <w:tcMar>
              <w:top w:w="0" w:type="dxa"/>
              <w:left w:w="0" w:type="dxa"/>
              <w:bottom w:w="75" w:type="dxa"/>
              <w:right w:w="0" w:type="dxa"/>
            </w:tcMar>
            <w:vAlign w:val="bottom"/>
            <w:hideMark/>
          </w:tcPr>
          <w:p w:rsidR="00771368" w:rsidRPr="00771368" w:rsidRDefault="00771368" w:rsidP="00771368">
            <w:pPr>
              <w:spacing w:before="100" w:beforeAutospacing="1" w:after="100" w:afterAutospacing="1"/>
              <w:rPr>
                <w:rFonts w:ascii="Calibri" w:eastAsia="Calibri" w:hAnsi="Calibri"/>
                <w:sz w:val="22"/>
                <w:szCs w:val="22"/>
              </w:rPr>
            </w:pPr>
            <w:r>
              <w:rPr>
                <w:rFonts w:ascii="Calibri" w:eastAsia="Calibri" w:hAnsi="Calibri"/>
                <w:noProof/>
                <w:sz w:val="22"/>
                <w:szCs w:val="22"/>
              </w:rPr>
              <w:drawing>
                <wp:inline distT="0" distB="0" distL="0" distR="0">
                  <wp:extent cx="1901825" cy="877570"/>
                  <wp:effectExtent l="19050" t="0" r="3175" b="0"/>
                  <wp:docPr id="192" name="Picture 169" descr="American Family Insura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American Family Insurance"/>
                          <pic:cNvPicPr>
                            <a:picLocks noChangeAspect="1" noChangeArrowheads="1"/>
                          </pic:cNvPicPr>
                        </pic:nvPicPr>
                        <pic:blipFill>
                          <a:blip r:embed="rId22" cstate="print"/>
                          <a:srcRect/>
                          <a:stretch>
                            <a:fillRect/>
                          </a:stretch>
                        </pic:blipFill>
                        <pic:spPr bwMode="auto">
                          <a:xfrm>
                            <a:off x="0" y="0"/>
                            <a:ext cx="1901825" cy="877570"/>
                          </a:xfrm>
                          <a:prstGeom prst="rect">
                            <a:avLst/>
                          </a:prstGeom>
                          <a:noFill/>
                          <a:ln w="9525">
                            <a:noFill/>
                            <a:miter lim="800000"/>
                            <a:headEnd/>
                            <a:tailEnd/>
                          </a:ln>
                        </pic:spPr>
                      </pic:pic>
                    </a:graphicData>
                  </a:graphic>
                </wp:inline>
              </w:drawing>
            </w:r>
          </w:p>
        </w:tc>
        <w:tc>
          <w:tcPr>
            <w:tcW w:w="0" w:type="auto"/>
            <w:tcMar>
              <w:top w:w="0" w:type="dxa"/>
              <w:left w:w="0" w:type="dxa"/>
              <w:bottom w:w="75" w:type="dxa"/>
              <w:right w:w="0" w:type="dxa"/>
            </w:tcMar>
            <w:vAlign w:val="bottom"/>
            <w:hideMark/>
          </w:tcPr>
          <w:p w:rsidR="00771368" w:rsidRPr="00771368" w:rsidRDefault="00771368" w:rsidP="00771368">
            <w:pPr>
              <w:spacing w:before="100" w:beforeAutospacing="1" w:after="100" w:afterAutospacing="1"/>
              <w:rPr>
                <w:rFonts w:ascii="Calibri" w:eastAsia="Calibri" w:hAnsi="Calibri"/>
                <w:sz w:val="22"/>
                <w:szCs w:val="22"/>
              </w:rPr>
            </w:pPr>
            <w:r>
              <w:rPr>
                <w:rFonts w:ascii="Calibri" w:eastAsia="Calibri" w:hAnsi="Calibri"/>
                <w:noProof/>
                <w:sz w:val="22"/>
                <w:szCs w:val="22"/>
              </w:rPr>
              <w:drawing>
                <wp:inline distT="0" distB="0" distL="0" distR="0">
                  <wp:extent cx="1397000" cy="475615"/>
                  <wp:effectExtent l="19050" t="0" r="0" b="0"/>
                  <wp:docPr id="191" name="Picture 170" descr="Need Help? Call 1-800-MyAm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eed Help? Call 1-800-MyAmFam"/>
                          <pic:cNvPicPr>
                            <a:picLocks noChangeAspect="1" noChangeArrowheads="1"/>
                          </pic:cNvPicPr>
                        </pic:nvPicPr>
                        <pic:blipFill>
                          <a:blip r:embed="rId23" cstate="print"/>
                          <a:srcRect/>
                          <a:stretch>
                            <a:fillRect/>
                          </a:stretch>
                        </pic:blipFill>
                        <pic:spPr bwMode="auto">
                          <a:xfrm>
                            <a:off x="0" y="0"/>
                            <a:ext cx="1397000" cy="475615"/>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before="100" w:beforeAutospacing="1" w:after="100" w:afterAutospacing="1"/>
              <w:rPr>
                <w:rFonts w:ascii="Calibri" w:eastAsia="Calibri" w:hAnsi="Calibri"/>
                <w:sz w:val="22"/>
                <w:szCs w:val="22"/>
              </w:rPr>
            </w:pPr>
            <w:r>
              <w:rPr>
                <w:rFonts w:ascii="Calibri" w:eastAsia="Calibri" w:hAnsi="Calibri"/>
                <w:noProof/>
                <w:sz w:val="22"/>
                <w:szCs w:val="22"/>
              </w:rPr>
              <w:drawing>
                <wp:inline distT="0" distB="0" distL="0" distR="0">
                  <wp:extent cx="6569075" cy="58420"/>
                  <wp:effectExtent l="19050" t="0" r="3175" b="0"/>
                  <wp:docPr id="190" name="Picture 1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
                          <pic:cNvPicPr>
                            <a:picLocks noChangeAspect="1" noChangeArrowheads="1"/>
                          </pic:cNvPicPr>
                        </pic:nvPicPr>
                        <pic:blipFill>
                          <a:blip r:embed="rId24" cstate="print"/>
                          <a:srcRect/>
                          <a:stretch>
                            <a:fillRect/>
                          </a:stretch>
                        </pic:blipFill>
                        <pic:spPr bwMode="auto">
                          <a:xfrm>
                            <a:off x="0" y="0"/>
                            <a:ext cx="6569075" cy="584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before="100" w:beforeAutospacing="1" w:after="100" w:afterAutospacing="1"/>
              <w:rPr>
                <w:rFonts w:ascii="Calibri" w:eastAsia="Calibri" w:hAnsi="Calibri"/>
                <w:sz w:val="22"/>
                <w:szCs w:val="22"/>
              </w:rPr>
            </w:pPr>
            <w:r>
              <w:rPr>
                <w:rFonts w:ascii="Calibri" w:eastAsia="Calibri" w:hAnsi="Calibri"/>
                <w:noProof/>
                <w:sz w:val="22"/>
                <w:szCs w:val="22"/>
              </w:rPr>
              <w:drawing>
                <wp:inline distT="0" distB="0" distL="0" distR="0">
                  <wp:extent cx="6569075" cy="1887220"/>
                  <wp:effectExtent l="19050" t="0" r="3175" b="0"/>
                  <wp:docPr id="189" name="Picture 172" descr="family in car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amily in car interior"/>
                          <pic:cNvPicPr>
                            <a:picLocks noChangeAspect="1" noChangeArrowheads="1"/>
                          </pic:cNvPicPr>
                        </pic:nvPicPr>
                        <pic:blipFill>
                          <a:blip r:embed="rId25" cstate="print"/>
                          <a:srcRect/>
                          <a:stretch>
                            <a:fillRect/>
                          </a:stretch>
                        </pic:blipFill>
                        <pic:spPr bwMode="auto">
                          <a:xfrm>
                            <a:off x="0" y="0"/>
                            <a:ext cx="6569075" cy="18872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tcMar>
              <w:top w:w="0" w:type="dxa"/>
              <w:left w:w="0" w:type="dxa"/>
              <w:bottom w:w="75" w:type="dxa"/>
              <w:right w:w="0" w:type="dxa"/>
            </w:tcMar>
            <w:hideMark/>
          </w:tcPr>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sz w:val="22"/>
                <w:szCs w:val="22"/>
              </w:rPr>
              <w:t xml:space="preserve">Thanks for your interest in an American Family auto insurance quote. Our Customer Care Center will contact you soon to offer assistance. If you’d prefer to talk with us immediately, give us a call at 1.800.MYAMFAM (692.6326). We look forward to the conversation. </w:t>
            </w:r>
          </w:p>
        </w:tc>
        <w:tc>
          <w:tcPr>
            <w:tcW w:w="0" w:type="auto"/>
            <w:tcMar>
              <w:top w:w="0" w:type="dxa"/>
              <w:left w:w="0" w:type="dxa"/>
              <w:bottom w:w="75" w:type="dxa"/>
              <w:right w:w="0" w:type="dxa"/>
            </w:tcMar>
            <w:hideMark/>
          </w:tcPr>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sz w:val="22"/>
                <w:szCs w:val="22"/>
              </w:rPr>
              <w:br/>
            </w:r>
            <w:r>
              <w:rPr>
                <w:rFonts w:ascii="Calibri" w:eastAsia="Calibri" w:hAnsi="Calibri"/>
                <w:noProof/>
                <w:sz w:val="22"/>
                <w:szCs w:val="22"/>
              </w:rPr>
              <w:drawing>
                <wp:inline distT="0" distB="0" distL="0" distR="0">
                  <wp:extent cx="1828800" cy="1470660"/>
                  <wp:effectExtent l="19050" t="0" r="0" b="0"/>
                  <wp:docPr id="188" name="Picture 173" descr="Red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Red car"/>
                          <pic:cNvPicPr>
                            <a:picLocks noChangeAspect="1" noChangeArrowheads="1"/>
                          </pic:cNvPicPr>
                        </pic:nvPicPr>
                        <pic:blipFill>
                          <a:blip r:embed="rId26"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r w:rsidRPr="00771368">
              <w:rPr>
                <w:rFonts w:ascii="Calibri" w:eastAsia="Calibri" w:hAnsi="Calibri"/>
                <w:sz w:val="22"/>
                <w:szCs w:val="22"/>
              </w:rPr>
              <w:br/>
            </w:r>
            <w:r w:rsidRPr="00771368">
              <w:rPr>
                <w:rFonts w:ascii="Calibri" w:eastAsia="Calibri" w:hAnsi="Calibri"/>
                <w:sz w:val="22"/>
                <w:szCs w:val="22"/>
              </w:rPr>
              <w:br/>
            </w:r>
            <w:r>
              <w:rPr>
                <w:rFonts w:ascii="Calibri" w:eastAsia="Calibri" w:hAnsi="Calibri"/>
                <w:noProof/>
                <w:sz w:val="22"/>
                <w:szCs w:val="22"/>
              </w:rPr>
              <w:drawing>
                <wp:inline distT="0" distB="0" distL="0" distR="0">
                  <wp:extent cx="1828800" cy="1470660"/>
                  <wp:effectExtent l="19050" t="0" r="0" b="0"/>
                  <wp:docPr id="187" name="Picture 174" descr="Family car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amily car shopping"/>
                          <pic:cNvPicPr>
                            <a:picLocks noChangeAspect="1" noChangeArrowheads="1"/>
                          </pic:cNvPicPr>
                        </pic:nvPicPr>
                        <pic:blipFill>
                          <a:blip r:embed="rId27"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p>
        </w:tc>
      </w:tr>
      <w:tr w:rsidR="00771368" w:rsidRPr="00771368" w:rsidTr="00771368">
        <w:trPr>
          <w:trHeight w:val="2250"/>
          <w:tblCellSpacing w:w="15" w:type="dxa"/>
        </w:trPr>
        <w:tc>
          <w:tcPr>
            <w:tcW w:w="0" w:type="auto"/>
            <w:shd w:val="clear" w:color="auto" w:fill="BCC0AC"/>
            <w:tcMar>
              <w:top w:w="0" w:type="dxa"/>
              <w:left w:w="0" w:type="dxa"/>
              <w:bottom w:w="75" w:type="dxa"/>
              <w:right w:w="0" w:type="dxa"/>
            </w:tcMar>
            <w:hideMark/>
          </w:tcPr>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sz w:val="22"/>
                <w:szCs w:val="22"/>
              </w:rPr>
              <w:lastRenderedPageBreak/>
              <w:t xml:space="preserve">This is a promotional message from American Family Insurance, a mutual insurance company providing a full selection of reliable insurance products, including auto, home, health, life &amp; annuities*, business and farm &amp; ranch insurance. If you do not wish to receive commercial electronic mail messages from American Family, use this </w:t>
            </w:r>
            <w:hyperlink r:id="rId32" w:history="1">
              <w:r w:rsidRPr="00771368">
                <w:rPr>
                  <w:rFonts w:ascii="Calibri" w:eastAsia="Calibri" w:hAnsi="Calibri"/>
                  <w:color w:val="0000FF"/>
                  <w:sz w:val="22"/>
                  <w:szCs w:val="22"/>
                  <w:u w:val="single"/>
                </w:rPr>
                <w:t>link</w:t>
              </w:r>
            </w:hyperlink>
            <w:r w:rsidRPr="00771368">
              <w:rPr>
                <w:rFonts w:ascii="Calibri" w:eastAsia="Calibri" w:hAnsi="Calibri"/>
                <w:sz w:val="22"/>
                <w:szCs w:val="22"/>
              </w:rPr>
              <w:t xml:space="preserve"> to let us know. </w:t>
            </w:r>
            <w:r w:rsidRPr="00771368">
              <w:rPr>
                <w:rFonts w:ascii="Calibri" w:eastAsia="Calibri" w:hAnsi="Calibri"/>
                <w:sz w:val="22"/>
                <w:szCs w:val="22"/>
              </w:rPr>
              <w:br/>
            </w:r>
            <w:r w:rsidRPr="00771368">
              <w:rPr>
                <w:rFonts w:ascii="Calibri" w:eastAsia="Calibri" w:hAnsi="Calibri"/>
                <w:sz w:val="22"/>
                <w:szCs w:val="22"/>
              </w:rPr>
              <w:br/>
              <w:t>American Family Mutual Insurance Company and its Subsidiaries</w:t>
            </w:r>
            <w:r w:rsidRPr="00771368">
              <w:rPr>
                <w:rFonts w:ascii="Calibri" w:eastAsia="Calibri" w:hAnsi="Calibri"/>
                <w:sz w:val="22"/>
                <w:szCs w:val="22"/>
              </w:rPr>
              <w:br/>
              <w:t>American Family Insurance Company</w:t>
            </w:r>
            <w:r w:rsidRPr="00771368">
              <w:rPr>
                <w:rFonts w:ascii="Calibri" w:eastAsia="Calibri" w:hAnsi="Calibri"/>
                <w:sz w:val="22"/>
                <w:szCs w:val="22"/>
              </w:rPr>
              <w:br/>
              <w:t>Home Office - Madison, WI 53783</w:t>
            </w:r>
            <w:r w:rsidRPr="00771368">
              <w:rPr>
                <w:rFonts w:ascii="Calibri" w:eastAsia="Calibri" w:hAnsi="Calibri"/>
                <w:sz w:val="22"/>
                <w:szCs w:val="22"/>
              </w:rPr>
              <w:br/>
            </w:r>
            <w:r w:rsidRPr="00771368">
              <w:rPr>
                <w:rFonts w:ascii="Calibri" w:eastAsia="Calibri" w:hAnsi="Calibri"/>
                <w:sz w:val="22"/>
                <w:szCs w:val="22"/>
              </w:rPr>
              <w:br/>
              <w:t xml:space="preserve">*Life insurance and annuities are underwritten/offered by American Family Life Insurance Company, Home Office - Madison, WI 53783 </w:t>
            </w:r>
            <w:r w:rsidRPr="00771368">
              <w:rPr>
                <w:rFonts w:ascii="Calibri" w:eastAsia="Calibri" w:hAnsi="Calibri"/>
                <w:sz w:val="22"/>
                <w:szCs w:val="22"/>
              </w:rPr>
              <w:br/>
            </w:r>
            <w:r w:rsidRPr="00771368">
              <w:rPr>
                <w:rFonts w:ascii="Calibri" w:eastAsia="Calibri" w:hAnsi="Calibri"/>
                <w:sz w:val="22"/>
                <w:szCs w:val="22"/>
              </w:rPr>
              <w:br/>
            </w:r>
            <w:hyperlink r:id="rId33" w:history="1">
              <w:r w:rsidRPr="00771368">
                <w:rPr>
                  <w:rFonts w:ascii="Calibri" w:eastAsia="Calibri" w:hAnsi="Calibri"/>
                  <w:color w:val="0000FF"/>
                  <w:sz w:val="22"/>
                  <w:szCs w:val="22"/>
                  <w:u w:val="single"/>
                </w:rPr>
                <w:t>privacy policy</w:t>
              </w:r>
            </w:hyperlink>
            <w:r w:rsidRPr="00771368">
              <w:rPr>
                <w:rFonts w:ascii="Calibri" w:eastAsia="Calibri" w:hAnsi="Calibri"/>
                <w:sz w:val="22"/>
                <w:szCs w:val="22"/>
              </w:rPr>
              <w:t xml:space="preserve"> </w:t>
            </w:r>
          </w:p>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sz w:val="22"/>
                <w:szCs w:val="22"/>
              </w:rPr>
              <w:t xml:space="preserve">©2009 American Family Insurance. All Rights Reserved. </w:t>
            </w:r>
          </w:p>
        </w:tc>
        <w:tc>
          <w:tcPr>
            <w:tcW w:w="0" w:type="auto"/>
            <w:tcMar>
              <w:top w:w="0" w:type="dxa"/>
              <w:left w:w="0" w:type="dxa"/>
              <w:bottom w:w="75" w:type="dxa"/>
              <w:right w:w="0" w:type="dxa"/>
            </w:tcMar>
            <w:vAlign w:val="center"/>
            <w:hideMark/>
          </w:tcPr>
          <w:p w:rsidR="00771368" w:rsidRPr="00771368" w:rsidRDefault="00771368" w:rsidP="00771368">
            <w:pPr>
              <w:spacing w:before="100" w:beforeAutospacing="1" w:after="100" w:afterAutospacing="1"/>
              <w:rPr>
                <w:rFonts w:ascii="Calibri" w:eastAsia="Calibri" w:hAnsi="Calibri"/>
                <w:sz w:val="22"/>
                <w:szCs w:val="22"/>
              </w:rPr>
            </w:pPr>
          </w:p>
        </w:tc>
      </w:tr>
    </w:tbl>
    <w:p w:rsidR="00771368" w:rsidRPr="00771368" w:rsidRDefault="00771368" w:rsidP="00771368">
      <w:pPr>
        <w:spacing w:before="100" w:beforeAutospacing="1" w:after="100" w:afterAutospacing="1"/>
        <w:rPr>
          <w:rFonts w:ascii="Calibri" w:eastAsia="Calibri" w:hAnsi="Calibri"/>
          <w:sz w:val="22"/>
          <w:szCs w:val="22"/>
        </w:rPr>
      </w:pPr>
    </w:p>
    <w:p w:rsidR="00771368" w:rsidRDefault="00771368">
      <w:pPr>
        <w:spacing w:after="200" w:line="276" w:lineRule="auto"/>
        <w:rPr>
          <w:rFonts w:ascii="Calibri" w:eastAsia="Calibri" w:hAnsi="Calibri"/>
          <w:b/>
          <w:sz w:val="28"/>
          <w:szCs w:val="28"/>
          <w:u w:val="single"/>
        </w:rPr>
      </w:pPr>
      <w:r>
        <w:rPr>
          <w:rFonts w:ascii="Calibri" w:eastAsia="Calibri" w:hAnsi="Calibri"/>
          <w:b/>
          <w:sz w:val="28"/>
          <w:szCs w:val="28"/>
          <w:u w:val="single"/>
        </w:rPr>
        <w:br w:type="page"/>
      </w:r>
    </w:p>
    <w:p w:rsidR="00771368" w:rsidRDefault="00E61566" w:rsidP="006138EA">
      <w:pPr>
        <w:outlineLvl w:val="0"/>
        <w:rPr>
          <w:rFonts w:ascii="Tahoma" w:eastAsia="Calibri" w:hAnsi="Tahoma" w:cs="Tahoma"/>
          <w:bCs/>
          <w:u w:val="single"/>
        </w:rPr>
      </w:pPr>
      <w:r>
        <w:rPr>
          <w:rFonts w:ascii="Tahoma" w:eastAsia="Calibri" w:hAnsi="Tahoma" w:cs="Tahoma"/>
          <w:bCs/>
          <w:u w:val="single"/>
        </w:rPr>
        <w:lastRenderedPageBreak/>
        <w:t>3.4.1</w:t>
      </w:r>
      <w:r w:rsidR="006138EA">
        <w:rPr>
          <w:rFonts w:ascii="Tahoma" w:eastAsia="Calibri" w:hAnsi="Tahoma" w:cs="Tahoma"/>
          <w:bCs/>
          <w:u w:val="single"/>
        </w:rPr>
        <w:t xml:space="preserve">.3   </w:t>
      </w:r>
      <w:r w:rsidR="00771368" w:rsidRPr="006138EA">
        <w:rPr>
          <w:rFonts w:ascii="Tahoma" w:eastAsia="Calibri" w:hAnsi="Tahoma" w:cs="Tahoma"/>
          <w:bCs/>
          <w:u w:val="single"/>
        </w:rPr>
        <w:t>Completed Quote Email</w:t>
      </w:r>
    </w:p>
    <w:p w:rsidR="006138EA" w:rsidRDefault="006138EA" w:rsidP="006138EA">
      <w:pPr>
        <w:outlineLvl w:val="0"/>
        <w:rPr>
          <w:rFonts w:ascii="Tahoma" w:eastAsia="Calibri" w:hAnsi="Tahoma" w:cs="Tahoma"/>
          <w:bCs/>
          <w:u w:val="single"/>
        </w:rPr>
      </w:pPr>
    </w:p>
    <w:p w:rsidR="006138EA" w:rsidRPr="006138EA" w:rsidRDefault="006138EA" w:rsidP="006138EA">
      <w:pPr>
        <w:outlineLvl w:val="0"/>
        <w:rPr>
          <w:rFonts w:ascii="Tahoma" w:eastAsia="Calibri" w:hAnsi="Tahoma" w:cs="Tahoma"/>
          <w:bCs/>
          <w:u w:val="single"/>
        </w:rPr>
      </w:pPr>
    </w:p>
    <w:p w:rsidR="00771368" w:rsidRPr="00771368" w:rsidRDefault="00771368" w:rsidP="00771368">
      <w:pPr>
        <w:outlineLvl w:val="0"/>
        <w:rPr>
          <w:rFonts w:ascii="Tahoma" w:eastAsia="Calibri" w:hAnsi="Tahoma" w:cs="Tahoma"/>
        </w:rPr>
      </w:pPr>
      <w:r w:rsidRPr="00771368">
        <w:rPr>
          <w:rFonts w:ascii="Tahoma" w:eastAsia="Calibri" w:hAnsi="Tahoma" w:cs="Tahoma"/>
          <w:b/>
          <w:bCs/>
        </w:rPr>
        <w:t>From:</w:t>
      </w:r>
      <w:r w:rsidRPr="00771368">
        <w:rPr>
          <w:rFonts w:ascii="Tahoma" w:eastAsia="Calibri" w:hAnsi="Tahoma" w:cs="Tahoma"/>
        </w:rPr>
        <w:t xml:space="preserve"> </w:t>
      </w:r>
      <w:proofErr w:type="spellStart"/>
      <w:r w:rsidRPr="00771368">
        <w:rPr>
          <w:rFonts w:ascii="Tahoma" w:eastAsia="Calibri" w:hAnsi="Tahoma" w:cs="Tahoma"/>
        </w:rPr>
        <w:t>Amfam</w:t>
      </w:r>
      <w:proofErr w:type="spellEnd"/>
      <w:r w:rsidRPr="00771368">
        <w:rPr>
          <w:rFonts w:ascii="Tahoma" w:eastAsia="Calibri" w:hAnsi="Tahoma" w:cs="Tahoma"/>
        </w:rPr>
        <w:t xml:space="preserve"> Online - Auto </w:t>
      </w:r>
      <w:r w:rsidRPr="00771368">
        <w:rPr>
          <w:rFonts w:ascii="Tahoma" w:eastAsia="Calibri" w:hAnsi="Tahoma" w:cs="Tahoma"/>
        </w:rPr>
        <w:br/>
      </w:r>
      <w:r w:rsidRPr="00771368">
        <w:rPr>
          <w:rFonts w:ascii="Tahoma" w:eastAsia="Calibri" w:hAnsi="Tahoma" w:cs="Tahoma"/>
          <w:b/>
          <w:bCs/>
        </w:rPr>
        <w:t>Sent:</w:t>
      </w:r>
      <w:r w:rsidRPr="00771368">
        <w:rPr>
          <w:rFonts w:ascii="Tahoma" w:eastAsia="Calibri" w:hAnsi="Tahoma" w:cs="Tahoma"/>
        </w:rPr>
        <w:t xml:space="preserve"> Tuesday, September 21, 2010 6:35 PM</w:t>
      </w:r>
      <w:r w:rsidRPr="00771368">
        <w:rPr>
          <w:rFonts w:ascii="Tahoma" w:eastAsia="Calibri" w:hAnsi="Tahoma" w:cs="Tahoma"/>
        </w:rPr>
        <w:br/>
      </w:r>
      <w:r w:rsidRPr="00771368">
        <w:rPr>
          <w:rFonts w:ascii="Tahoma" w:eastAsia="Calibri" w:hAnsi="Tahoma" w:cs="Tahoma"/>
          <w:b/>
          <w:bCs/>
        </w:rPr>
        <w:t>To:</w:t>
      </w:r>
      <w:r w:rsidRPr="00771368">
        <w:rPr>
          <w:rFonts w:ascii="Tahoma" w:eastAsia="Calibri" w:hAnsi="Tahoma" w:cs="Tahoma"/>
        </w:rPr>
        <w:t xml:space="preserve"> </w:t>
      </w:r>
      <w:hyperlink r:id="rId34" w:history="1">
        <w:r w:rsidRPr="00771368">
          <w:rPr>
            <w:rFonts w:ascii="Tahoma" w:eastAsia="Calibri" w:hAnsi="Tahoma" w:cs="Tahoma"/>
            <w:color w:val="0000FF"/>
            <w:szCs w:val="22"/>
            <w:u w:val="single"/>
          </w:rPr>
          <w:t>salberk2@gmail.com</w:t>
        </w:r>
      </w:hyperlink>
      <w:r w:rsidRPr="00771368">
        <w:rPr>
          <w:rFonts w:ascii="Tahoma" w:eastAsia="Calibri" w:hAnsi="Tahoma" w:cs="Tahoma"/>
        </w:rPr>
        <w:br/>
      </w:r>
      <w:r w:rsidRPr="00771368">
        <w:rPr>
          <w:rFonts w:ascii="Tahoma" w:eastAsia="Calibri" w:hAnsi="Tahoma" w:cs="Tahoma"/>
          <w:b/>
          <w:bCs/>
        </w:rPr>
        <w:t>Cc:</w:t>
      </w:r>
      <w:r w:rsidRPr="00771368">
        <w:rPr>
          <w:rFonts w:ascii="Tahoma" w:eastAsia="Calibri" w:hAnsi="Tahoma" w:cs="Tahoma"/>
        </w:rPr>
        <w:t xml:space="preserve"> </w:t>
      </w:r>
      <w:proofErr w:type="spellStart"/>
      <w:r w:rsidRPr="00771368">
        <w:rPr>
          <w:rFonts w:ascii="Tahoma" w:eastAsia="Calibri" w:hAnsi="Tahoma" w:cs="Tahoma"/>
        </w:rPr>
        <w:t>Amfam</w:t>
      </w:r>
      <w:proofErr w:type="spellEnd"/>
      <w:r w:rsidRPr="00771368">
        <w:rPr>
          <w:rFonts w:ascii="Tahoma" w:eastAsia="Calibri" w:hAnsi="Tahoma" w:cs="Tahoma"/>
        </w:rPr>
        <w:t xml:space="preserve"> Online - Auto</w:t>
      </w:r>
      <w:r w:rsidRPr="00771368">
        <w:rPr>
          <w:rFonts w:ascii="Tahoma" w:eastAsia="Calibri" w:hAnsi="Tahoma" w:cs="Tahoma"/>
        </w:rPr>
        <w:br/>
      </w:r>
      <w:r w:rsidRPr="00771368">
        <w:rPr>
          <w:rFonts w:ascii="Tahoma" w:eastAsia="Calibri" w:hAnsi="Tahoma" w:cs="Tahoma"/>
          <w:b/>
          <w:bCs/>
        </w:rPr>
        <w:t>Subject:</w:t>
      </w:r>
      <w:r w:rsidRPr="00771368">
        <w:rPr>
          <w:rFonts w:ascii="Tahoma" w:eastAsia="Calibri" w:hAnsi="Tahoma" w:cs="Tahoma"/>
        </w:rPr>
        <w:t xml:space="preserve"> Quote follow-up: American Family can help meet your insurance needs</w:t>
      </w:r>
    </w:p>
    <w:p w:rsidR="00771368" w:rsidRPr="00771368" w:rsidRDefault="00771368" w:rsidP="00771368">
      <w:pPr>
        <w:rPr>
          <w:rFonts w:eastAsia="Calibri"/>
          <w:sz w:val="24"/>
          <w:szCs w:val="24"/>
        </w:rPr>
      </w:pPr>
    </w:p>
    <w:tbl>
      <w:tblPr>
        <w:tblW w:w="0" w:type="auto"/>
        <w:tblCellSpacing w:w="15" w:type="dxa"/>
        <w:tblCellMar>
          <w:left w:w="0" w:type="dxa"/>
          <w:right w:w="0" w:type="dxa"/>
        </w:tblCellMar>
        <w:tblLook w:val="04A0"/>
      </w:tblPr>
      <w:tblGrid>
        <w:gridCol w:w="6917"/>
        <w:gridCol w:w="2733"/>
      </w:tblGrid>
      <w:tr w:rsidR="00771368" w:rsidRPr="00771368" w:rsidTr="00771368">
        <w:trPr>
          <w:tblCellSpacing w:w="15" w:type="dxa"/>
        </w:trPr>
        <w:tc>
          <w:tcPr>
            <w:tcW w:w="0" w:type="auto"/>
            <w:tcMar>
              <w:top w:w="0" w:type="dxa"/>
              <w:left w:w="0" w:type="dxa"/>
              <w:bottom w:w="75" w:type="dxa"/>
              <w:right w:w="0" w:type="dxa"/>
            </w:tcMar>
            <w:vAlign w:val="bottom"/>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0000FF"/>
                <w:sz w:val="21"/>
                <w:szCs w:val="21"/>
              </w:rPr>
              <w:drawing>
                <wp:inline distT="0" distB="0" distL="0" distR="0">
                  <wp:extent cx="1901825" cy="877570"/>
                  <wp:effectExtent l="19050" t="0" r="3175" b="0"/>
                  <wp:docPr id="168" name="Picture 43" descr="American Family Insura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merican Family Insurance"/>
                          <pic:cNvPicPr>
                            <a:picLocks noChangeAspect="1" noChangeArrowheads="1"/>
                          </pic:cNvPicPr>
                        </pic:nvPicPr>
                        <pic:blipFill>
                          <a:blip r:embed="rId22" cstate="print"/>
                          <a:srcRect/>
                          <a:stretch>
                            <a:fillRect/>
                          </a:stretch>
                        </pic:blipFill>
                        <pic:spPr bwMode="auto">
                          <a:xfrm>
                            <a:off x="0" y="0"/>
                            <a:ext cx="1901825" cy="877570"/>
                          </a:xfrm>
                          <a:prstGeom prst="rect">
                            <a:avLst/>
                          </a:prstGeom>
                          <a:noFill/>
                          <a:ln w="9525">
                            <a:noFill/>
                            <a:miter lim="800000"/>
                            <a:headEnd/>
                            <a:tailEnd/>
                          </a:ln>
                        </pic:spPr>
                      </pic:pic>
                    </a:graphicData>
                  </a:graphic>
                </wp:inline>
              </w:drawing>
            </w:r>
          </w:p>
        </w:tc>
        <w:tc>
          <w:tcPr>
            <w:tcW w:w="0" w:type="auto"/>
            <w:tcMar>
              <w:top w:w="0" w:type="dxa"/>
              <w:left w:w="0" w:type="dxa"/>
              <w:bottom w:w="75" w:type="dxa"/>
              <w:right w:w="0" w:type="dxa"/>
            </w:tcMar>
            <w:vAlign w:val="bottom"/>
            <w:hideMark/>
          </w:tcPr>
          <w:p w:rsidR="00771368" w:rsidRPr="00771368" w:rsidRDefault="00771368" w:rsidP="00771368">
            <w:pPr>
              <w:spacing w:line="330" w:lineRule="atLeast"/>
              <w:jc w:val="righ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1397000" cy="475615"/>
                  <wp:effectExtent l="19050" t="0" r="0" b="0"/>
                  <wp:docPr id="169" name="Picture 44" descr="Need Help? Call 1-800-MyAm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ed Help? Call 1-800-MyAmFam"/>
                          <pic:cNvPicPr>
                            <a:picLocks noChangeAspect="1" noChangeArrowheads="1"/>
                          </pic:cNvPicPr>
                        </pic:nvPicPr>
                        <pic:blipFill>
                          <a:blip r:embed="rId23" cstate="print"/>
                          <a:srcRect/>
                          <a:stretch>
                            <a:fillRect/>
                          </a:stretch>
                        </pic:blipFill>
                        <pic:spPr bwMode="auto">
                          <a:xfrm>
                            <a:off x="0" y="0"/>
                            <a:ext cx="1397000" cy="475615"/>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58420"/>
                  <wp:effectExtent l="19050" t="0" r="3175" b="0"/>
                  <wp:docPr id="170"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24" cstate="print"/>
                          <a:srcRect/>
                          <a:stretch>
                            <a:fillRect/>
                          </a:stretch>
                        </pic:blipFill>
                        <pic:spPr bwMode="auto">
                          <a:xfrm>
                            <a:off x="0" y="0"/>
                            <a:ext cx="6569075" cy="584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1887220"/>
                  <wp:effectExtent l="19050" t="0" r="3175" b="0"/>
                  <wp:docPr id="171" name="Picture 46" descr="family in car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amily in car interior"/>
                          <pic:cNvPicPr>
                            <a:picLocks noChangeAspect="1" noChangeArrowheads="1"/>
                          </pic:cNvPicPr>
                        </pic:nvPicPr>
                        <pic:blipFill>
                          <a:blip r:embed="rId25" cstate="print"/>
                          <a:srcRect/>
                          <a:stretch>
                            <a:fillRect/>
                          </a:stretch>
                        </pic:blipFill>
                        <pic:spPr bwMode="auto">
                          <a:xfrm>
                            <a:off x="0" y="0"/>
                            <a:ext cx="6569075" cy="18872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7500" w:type="dxa"/>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t xml:space="preserve">Dear Kelsey ,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Recently, you received an online quote from American Family Insurance. We’d like to talk with you further about the many products and services we offer our customers. For more information, or to be put in touch with an agent, please call our Customer Care Center at 1.800.MYAMFAM (692.6326). Please provide Reference Number 104514912 when calling.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Sincerely,</w:t>
            </w:r>
            <w:r w:rsidRPr="00771368">
              <w:rPr>
                <w:rFonts w:ascii="Arial" w:eastAsia="Calibri" w:hAnsi="Arial" w:cs="Arial"/>
                <w:color w:val="666666"/>
                <w:sz w:val="21"/>
                <w:szCs w:val="21"/>
              </w:rPr>
              <w:br/>
              <w:t>American Family Insurance</w:t>
            </w:r>
          </w:p>
        </w:tc>
        <w:tc>
          <w:tcPr>
            <w:tcW w:w="0" w:type="auto"/>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r>
            <w:r>
              <w:rPr>
                <w:rFonts w:ascii="Arial" w:eastAsia="Calibri" w:hAnsi="Arial" w:cs="Arial"/>
                <w:noProof/>
                <w:color w:val="666666"/>
                <w:sz w:val="21"/>
                <w:szCs w:val="21"/>
              </w:rPr>
              <w:drawing>
                <wp:inline distT="0" distB="0" distL="0" distR="0">
                  <wp:extent cx="1828800" cy="1470660"/>
                  <wp:effectExtent l="19050" t="0" r="0" b="0"/>
                  <wp:docPr id="172" name="Picture 47" descr="Red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d car"/>
                          <pic:cNvPicPr>
                            <a:picLocks noChangeAspect="1" noChangeArrowheads="1"/>
                          </pic:cNvPicPr>
                        </pic:nvPicPr>
                        <pic:blipFill>
                          <a:blip r:embed="rId26"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r w:rsidRPr="00771368">
              <w:rPr>
                <w:rFonts w:ascii="Arial" w:eastAsia="Calibri" w:hAnsi="Arial" w:cs="Arial"/>
                <w:color w:val="666666"/>
                <w:sz w:val="21"/>
                <w:szCs w:val="21"/>
              </w:rPr>
              <w:br/>
            </w:r>
            <w:r w:rsidRPr="00771368">
              <w:rPr>
                <w:rFonts w:ascii="Arial" w:eastAsia="Calibri" w:hAnsi="Arial" w:cs="Arial"/>
                <w:color w:val="666666"/>
                <w:sz w:val="21"/>
                <w:szCs w:val="21"/>
              </w:rPr>
              <w:br/>
            </w:r>
            <w:r>
              <w:rPr>
                <w:rFonts w:ascii="Arial" w:eastAsia="Calibri" w:hAnsi="Arial" w:cs="Arial"/>
                <w:noProof/>
                <w:color w:val="666666"/>
                <w:sz w:val="21"/>
                <w:szCs w:val="21"/>
              </w:rPr>
              <w:drawing>
                <wp:inline distT="0" distB="0" distL="0" distR="0">
                  <wp:extent cx="1828800" cy="1470660"/>
                  <wp:effectExtent l="19050" t="0" r="0" b="0"/>
                  <wp:docPr id="173" name="Picture 48" descr="Family car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amily car shopping"/>
                          <pic:cNvPicPr>
                            <a:picLocks noChangeAspect="1" noChangeArrowheads="1"/>
                          </pic:cNvPicPr>
                        </pic:nvPicPr>
                        <pic:blipFill>
                          <a:blip r:embed="rId27"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p>
        </w:tc>
      </w:tr>
      <w:tr w:rsidR="00771368" w:rsidRPr="00771368" w:rsidTr="00771368">
        <w:trPr>
          <w:trHeight w:val="2250"/>
          <w:tblCellSpacing w:w="15" w:type="dxa"/>
        </w:trPr>
        <w:tc>
          <w:tcPr>
            <w:tcW w:w="0" w:type="auto"/>
            <w:gridSpan w:val="2"/>
            <w:shd w:val="clear" w:color="auto" w:fill="BCC0AC"/>
            <w:tcMar>
              <w:top w:w="0" w:type="dxa"/>
              <w:left w:w="0" w:type="dxa"/>
              <w:bottom w:w="75" w:type="dxa"/>
              <w:right w:w="0" w:type="dxa"/>
            </w:tcMar>
            <w:hideMark/>
          </w:tcPr>
          <w:p w:rsidR="00771368" w:rsidRPr="00771368" w:rsidRDefault="00771368" w:rsidP="00771368">
            <w:pPr>
              <w:spacing w:line="540" w:lineRule="atLeast"/>
              <w:jc w:val="center"/>
              <w:rPr>
                <w:rFonts w:ascii="Arial" w:eastAsia="Calibri" w:hAnsi="Arial" w:cs="Arial"/>
                <w:color w:val="666666"/>
                <w:sz w:val="17"/>
                <w:szCs w:val="17"/>
              </w:rPr>
            </w:pPr>
            <w:r w:rsidRPr="00771368">
              <w:rPr>
                <w:rFonts w:ascii="Arial" w:eastAsia="Calibri" w:hAnsi="Arial" w:cs="Arial"/>
                <w:color w:val="666666"/>
                <w:sz w:val="17"/>
                <w:szCs w:val="17"/>
              </w:rPr>
              <w:lastRenderedPageBreak/>
              <w:t xml:space="preserve">©2009 American Family Insurance. All Rights Reserved. </w:t>
            </w:r>
          </w:p>
        </w:tc>
      </w:tr>
    </w:tbl>
    <w:p w:rsidR="00771368" w:rsidRPr="00771368" w:rsidRDefault="00771368" w:rsidP="00771368">
      <w:pPr>
        <w:rPr>
          <w:rFonts w:eastAsia="Calibri"/>
          <w:sz w:val="24"/>
          <w:szCs w:val="24"/>
        </w:rPr>
      </w:pPr>
    </w:p>
    <w:p w:rsidR="00771368" w:rsidRPr="00771368" w:rsidRDefault="00771368" w:rsidP="00771368">
      <w:pPr>
        <w:spacing w:before="100" w:beforeAutospacing="1" w:after="100" w:afterAutospacing="1"/>
        <w:rPr>
          <w:rFonts w:ascii="Calibri" w:eastAsia="Calibri" w:hAnsi="Calibri"/>
          <w:b/>
          <w:sz w:val="28"/>
          <w:szCs w:val="28"/>
          <w:u w:val="single"/>
        </w:rPr>
      </w:pPr>
    </w:p>
    <w:p w:rsidR="00771368" w:rsidRPr="00771368" w:rsidRDefault="00771368" w:rsidP="00771368">
      <w:pPr>
        <w:spacing w:before="100" w:beforeAutospacing="1" w:after="100" w:afterAutospacing="1"/>
        <w:rPr>
          <w:rFonts w:ascii="Calibri" w:eastAsia="Calibri" w:hAnsi="Calibri"/>
          <w:b/>
          <w:sz w:val="28"/>
          <w:szCs w:val="28"/>
          <w:u w:val="single"/>
        </w:rPr>
      </w:pPr>
      <w:r w:rsidRPr="00771368">
        <w:rPr>
          <w:rFonts w:ascii="Calibri" w:eastAsia="Calibri" w:hAnsi="Calibri"/>
          <w:b/>
          <w:sz w:val="28"/>
          <w:szCs w:val="28"/>
          <w:u w:val="single"/>
        </w:rPr>
        <w:br w:type="page"/>
      </w:r>
    </w:p>
    <w:p w:rsidR="00771368" w:rsidRDefault="00E61566" w:rsidP="006138EA">
      <w:pPr>
        <w:outlineLvl w:val="0"/>
        <w:rPr>
          <w:rFonts w:ascii="Tahoma" w:eastAsia="Calibri" w:hAnsi="Tahoma" w:cs="Tahoma"/>
          <w:bCs/>
          <w:u w:val="single"/>
        </w:rPr>
      </w:pPr>
      <w:r>
        <w:rPr>
          <w:rFonts w:ascii="Tahoma" w:eastAsia="Calibri" w:hAnsi="Tahoma" w:cs="Tahoma"/>
          <w:bCs/>
          <w:u w:val="single"/>
        </w:rPr>
        <w:lastRenderedPageBreak/>
        <w:t>3.4.1</w:t>
      </w:r>
      <w:r w:rsidR="006138EA">
        <w:rPr>
          <w:rFonts w:ascii="Tahoma" w:eastAsia="Calibri" w:hAnsi="Tahoma" w:cs="Tahoma"/>
          <w:bCs/>
          <w:u w:val="single"/>
        </w:rPr>
        <w:t xml:space="preserve">.4   </w:t>
      </w:r>
      <w:r w:rsidR="00B8617B">
        <w:rPr>
          <w:rFonts w:ascii="Tahoma" w:eastAsia="Calibri" w:hAnsi="Tahoma" w:cs="Tahoma"/>
          <w:bCs/>
          <w:u w:val="single"/>
        </w:rPr>
        <w:t>Bind Abandonment Email</w:t>
      </w:r>
    </w:p>
    <w:p w:rsidR="006138EA" w:rsidRDefault="006138EA" w:rsidP="006138EA">
      <w:pPr>
        <w:outlineLvl w:val="0"/>
        <w:rPr>
          <w:rFonts w:ascii="Tahoma" w:eastAsia="Calibri" w:hAnsi="Tahoma" w:cs="Tahoma"/>
          <w:bCs/>
          <w:u w:val="single"/>
        </w:rPr>
      </w:pPr>
    </w:p>
    <w:p w:rsidR="006138EA" w:rsidRPr="006138EA" w:rsidRDefault="006138EA" w:rsidP="006138EA">
      <w:pPr>
        <w:outlineLvl w:val="0"/>
        <w:rPr>
          <w:rFonts w:ascii="Tahoma" w:eastAsia="Calibri" w:hAnsi="Tahoma" w:cs="Tahoma"/>
          <w:bCs/>
          <w:u w:val="single"/>
        </w:rPr>
      </w:pPr>
    </w:p>
    <w:p w:rsidR="00771368" w:rsidRPr="00771368" w:rsidRDefault="00771368" w:rsidP="00771368">
      <w:pPr>
        <w:outlineLvl w:val="0"/>
        <w:rPr>
          <w:rFonts w:ascii="Tahoma" w:eastAsia="Calibri" w:hAnsi="Tahoma" w:cs="Tahoma"/>
        </w:rPr>
      </w:pPr>
      <w:r w:rsidRPr="00771368">
        <w:rPr>
          <w:rFonts w:ascii="Tahoma" w:eastAsia="Calibri" w:hAnsi="Tahoma" w:cs="Tahoma"/>
          <w:b/>
          <w:bCs/>
        </w:rPr>
        <w:t>From:</w:t>
      </w:r>
      <w:r w:rsidRPr="00771368">
        <w:rPr>
          <w:rFonts w:ascii="Tahoma" w:eastAsia="Calibri" w:hAnsi="Tahoma" w:cs="Tahoma"/>
        </w:rPr>
        <w:t xml:space="preserve"> </w:t>
      </w:r>
      <w:proofErr w:type="spellStart"/>
      <w:r w:rsidRPr="00771368">
        <w:rPr>
          <w:rFonts w:ascii="Tahoma" w:eastAsia="Calibri" w:hAnsi="Tahoma" w:cs="Tahoma"/>
        </w:rPr>
        <w:t>Amfam</w:t>
      </w:r>
      <w:proofErr w:type="spellEnd"/>
      <w:r w:rsidRPr="00771368">
        <w:rPr>
          <w:rFonts w:ascii="Tahoma" w:eastAsia="Calibri" w:hAnsi="Tahoma" w:cs="Tahoma"/>
        </w:rPr>
        <w:t xml:space="preserve"> Online - Auto </w:t>
      </w:r>
      <w:r w:rsidRPr="00771368">
        <w:rPr>
          <w:rFonts w:ascii="Tahoma" w:eastAsia="Calibri" w:hAnsi="Tahoma" w:cs="Tahoma"/>
        </w:rPr>
        <w:br/>
      </w:r>
      <w:r w:rsidRPr="00771368">
        <w:rPr>
          <w:rFonts w:ascii="Tahoma" w:eastAsia="Calibri" w:hAnsi="Tahoma" w:cs="Tahoma"/>
          <w:b/>
          <w:bCs/>
        </w:rPr>
        <w:t>Sent:</w:t>
      </w:r>
      <w:r w:rsidRPr="00771368">
        <w:rPr>
          <w:rFonts w:ascii="Tahoma" w:eastAsia="Calibri" w:hAnsi="Tahoma" w:cs="Tahoma"/>
        </w:rPr>
        <w:t xml:space="preserve"> Monday, September 20, 2010 9:50 AM</w:t>
      </w:r>
      <w:r w:rsidRPr="00771368">
        <w:rPr>
          <w:rFonts w:ascii="Tahoma" w:eastAsia="Calibri" w:hAnsi="Tahoma" w:cs="Tahoma"/>
        </w:rPr>
        <w:br/>
      </w:r>
      <w:r w:rsidRPr="00771368">
        <w:rPr>
          <w:rFonts w:ascii="Tahoma" w:eastAsia="Calibri" w:hAnsi="Tahoma" w:cs="Tahoma"/>
          <w:b/>
          <w:bCs/>
        </w:rPr>
        <w:t>To:</w:t>
      </w:r>
      <w:r w:rsidRPr="00771368">
        <w:rPr>
          <w:rFonts w:ascii="Tahoma" w:eastAsia="Calibri" w:hAnsi="Tahoma" w:cs="Tahoma"/>
        </w:rPr>
        <w:t xml:space="preserve"> </w:t>
      </w:r>
      <w:hyperlink r:id="rId35" w:history="1">
        <w:r w:rsidRPr="00771368">
          <w:rPr>
            <w:rFonts w:ascii="Tahoma" w:eastAsia="Calibri" w:hAnsi="Tahoma" w:cs="Tahoma"/>
            <w:color w:val="0000FF"/>
            <w:szCs w:val="22"/>
            <w:u w:val="single"/>
          </w:rPr>
          <w:t>kkginga@yahoo.com</w:t>
        </w:r>
      </w:hyperlink>
      <w:r w:rsidRPr="00771368">
        <w:rPr>
          <w:rFonts w:ascii="Tahoma" w:eastAsia="Calibri" w:hAnsi="Tahoma" w:cs="Tahoma"/>
        </w:rPr>
        <w:br/>
      </w:r>
      <w:r w:rsidRPr="00771368">
        <w:rPr>
          <w:rFonts w:ascii="Tahoma" w:eastAsia="Calibri" w:hAnsi="Tahoma" w:cs="Tahoma"/>
          <w:b/>
          <w:bCs/>
        </w:rPr>
        <w:t>Cc:</w:t>
      </w:r>
      <w:r w:rsidRPr="00771368">
        <w:rPr>
          <w:rFonts w:ascii="Tahoma" w:eastAsia="Calibri" w:hAnsi="Tahoma" w:cs="Tahoma"/>
        </w:rPr>
        <w:t xml:space="preserve"> </w:t>
      </w:r>
      <w:proofErr w:type="spellStart"/>
      <w:r w:rsidRPr="00771368">
        <w:rPr>
          <w:rFonts w:ascii="Tahoma" w:eastAsia="Calibri" w:hAnsi="Tahoma" w:cs="Tahoma"/>
        </w:rPr>
        <w:t>Amfam</w:t>
      </w:r>
      <w:proofErr w:type="spellEnd"/>
      <w:r w:rsidRPr="00771368">
        <w:rPr>
          <w:rFonts w:ascii="Tahoma" w:eastAsia="Calibri" w:hAnsi="Tahoma" w:cs="Tahoma"/>
        </w:rPr>
        <w:t xml:space="preserve"> Online - Auto</w:t>
      </w:r>
      <w:r w:rsidRPr="00771368">
        <w:rPr>
          <w:rFonts w:ascii="Tahoma" w:eastAsia="Calibri" w:hAnsi="Tahoma" w:cs="Tahoma"/>
        </w:rPr>
        <w:br/>
      </w:r>
      <w:r w:rsidRPr="00771368">
        <w:rPr>
          <w:rFonts w:ascii="Tahoma" w:eastAsia="Calibri" w:hAnsi="Tahoma" w:cs="Tahoma"/>
          <w:b/>
          <w:bCs/>
        </w:rPr>
        <w:t>Subject:</w:t>
      </w:r>
      <w:r w:rsidRPr="00771368">
        <w:rPr>
          <w:rFonts w:ascii="Tahoma" w:eastAsia="Calibri" w:hAnsi="Tahoma" w:cs="Tahoma"/>
        </w:rPr>
        <w:t xml:space="preserve"> Thanks for your interest in American Family Insurance</w:t>
      </w:r>
    </w:p>
    <w:p w:rsidR="00771368" w:rsidRPr="00771368" w:rsidRDefault="00771368" w:rsidP="00771368">
      <w:pPr>
        <w:rPr>
          <w:rFonts w:eastAsia="Calibri"/>
          <w:sz w:val="24"/>
          <w:szCs w:val="24"/>
        </w:rPr>
      </w:pPr>
    </w:p>
    <w:tbl>
      <w:tblPr>
        <w:tblW w:w="0" w:type="auto"/>
        <w:tblCellSpacing w:w="15" w:type="dxa"/>
        <w:tblCellMar>
          <w:left w:w="0" w:type="dxa"/>
          <w:right w:w="0" w:type="dxa"/>
        </w:tblCellMar>
        <w:tblLook w:val="04A0"/>
      </w:tblPr>
      <w:tblGrid>
        <w:gridCol w:w="6917"/>
        <w:gridCol w:w="2733"/>
      </w:tblGrid>
      <w:tr w:rsidR="00771368" w:rsidRPr="00771368" w:rsidTr="00771368">
        <w:trPr>
          <w:tblCellSpacing w:w="15" w:type="dxa"/>
        </w:trPr>
        <w:tc>
          <w:tcPr>
            <w:tcW w:w="0" w:type="auto"/>
            <w:tcMar>
              <w:top w:w="0" w:type="dxa"/>
              <w:left w:w="0" w:type="dxa"/>
              <w:bottom w:w="75" w:type="dxa"/>
              <w:right w:w="0" w:type="dxa"/>
            </w:tcMar>
            <w:vAlign w:val="bottom"/>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0000FF"/>
                <w:sz w:val="21"/>
                <w:szCs w:val="21"/>
              </w:rPr>
              <w:drawing>
                <wp:inline distT="0" distB="0" distL="0" distR="0">
                  <wp:extent cx="1901825" cy="877570"/>
                  <wp:effectExtent l="19050" t="0" r="3175" b="0"/>
                  <wp:docPr id="174" name="Picture 61" descr="American Family Insura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merican Family Insurance"/>
                          <pic:cNvPicPr>
                            <a:picLocks noChangeAspect="1" noChangeArrowheads="1"/>
                          </pic:cNvPicPr>
                        </pic:nvPicPr>
                        <pic:blipFill>
                          <a:blip r:embed="rId22" cstate="print"/>
                          <a:srcRect/>
                          <a:stretch>
                            <a:fillRect/>
                          </a:stretch>
                        </pic:blipFill>
                        <pic:spPr bwMode="auto">
                          <a:xfrm>
                            <a:off x="0" y="0"/>
                            <a:ext cx="1901825" cy="877570"/>
                          </a:xfrm>
                          <a:prstGeom prst="rect">
                            <a:avLst/>
                          </a:prstGeom>
                          <a:noFill/>
                          <a:ln w="9525">
                            <a:noFill/>
                            <a:miter lim="800000"/>
                            <a:headEnd/>
                            <a:tailEnd/>
                          </a:ln>
                        </pic:spPr>
                      </pic:pic>
                    </a:graphicData>
                  </a:graphic>
                </wp:inline>
              </w:drawing>
            </w:r>
          </w:p>
        </w:tc>
        <w:tc>
          <w:tcPr>
            <w:tcW w:w="0" w:type="auto"/>
            <w:tcMar>
              <w:top w:w="0" w:type="dxa"/>
              <w:left w:w="0" w:type="dxa"/>
              <w:bottom w:w="75" w:type="dxa"/>
              <w:right w:w="0" w:type="dxa"/>
            </w:tcMar>
            <w:vAlign w:val="bottom"/>
            <w:hideMark/>
          </w:tcPr>
          <w:p w:rsidR="00771368" w:rsidRPr="00771368" w:rsidRDefault="00771368" w:rsidP="00771368">
            <w:pPr>
              <w:spacing w:line="330" w:lineRule="atLeast"/>
              <w:jc w:val="righ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1397000" cy="475615"/>
                  <wp:effectExtent l="19050" t="0" r="0" b="0"/>
                  <wp:docPr id="175" name="Picture 62" descr="Need Help? Call 1-800-MyAm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eed Help? Call 1-800-MyAmFam"/>
                          <pic:cNvPicPr>
                            <a:picLocks noChangeAspect="1" noChangeArrowheads="1"/>
                          </pic:cNvPicPr>
                        </pic:nvPicPr>
                        <pic:blipFill>
                          <a:blip r:embed="rId23" cstate="print"/>
                          <a:srcRect/>
                          <a:stretch>
                            <a:fillRect/>
                          </a:stretch>
                        </pic:blipFill>
                        <pic:spPr bwMode="auto">
                          <a:xfrm>
                            <a:off x="0" y="0"/>
                            <a:ext cx="1397000" cy="475615"/>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58420"/>
                  <wp:effectExtent l="19050" t="0" r="3175" b="0"/>
                  <wp:docPr id="176"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24" cstate="print"/>
                          <a:srcRect/>
                          <a:stretch>
                            <a:fillRect/>
                          </a:stretch>
                        </pic:blipFill>
                        <pic:spPr bwMode="auto">
                          <a:xfrm>
                            <a:off x="0" y="0"/>
                            <a:ext cx="6569075" cy="584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1887220"/>
                  <wp:effectExtent l="19050" t="0" r="3175" b="0"/>
                  <wp:docPr id="167" name="Picture 64" descr="family in car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amily in car interior"/>
                          <pic:cNvPicPr>
                            <a:picLocks noChangeAspect="1" noChangeArrowheads="1"/>
                          </pic:cNvPicPr>
                        </pic:nvPicPr>
                        <pic:blipFill>
                          <a:blip r:embed="rId25" cstate="print"/>
                          <a:srcRect/>
                          <a:stretch>
                            <a:fillRect/>
                          </a:stretch>
                        </pic:blipFill>
                        <pic:spPr bwMode="auto">
                          <a:xfrm>
                            <a:off x="0" y="0"/>
                            <a:ext cx="6569075" cy="18872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7500" w:type="dxa"/>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t xml:space="preserve">Dear </w:t>
            </w:r>
            <w:proofErr w:type="spellStart"/>
            <w:r w:rsidRPr="00771368">
              <w:rPr>
                <w:rFonts w:ascii="Arial" w:eastAsia="Calibri" w:hAnsi="Arial" w:cs="Arial"/>
                <w:color w:val="666666"/>
                <w:sz w:val="21"/>
                <w:szCs w:val="21"/>
              </w:rPr>
              <w:t>Khadija</w:t>
            </w:r>
            <w:proofErr w:type="spellEnd"/>
            <w:r w:rsidRPr="00771368">
              <w:rPr>
                <w:rFonts w:ascii="Arial" w:eastAsia="Calibri" w:hAnsi="Arial" w:cs="Arial"/>
                <w:color w:val="666666"/>
                <w:sz w:val="21"/>
                <w:szCs w:val="21"/>
              </w:rPr>
              <w:t xml:space="preserve">,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Thank you for your interest in American Family auto insurance. Though you have discontinued the online purchase process, we hope you'll consider us again in the future.</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To assist with any questions about our products, an agent will be in touch with you soon. Additionally, you may call 1-800-MYAMFAM (692-6326) for 24-7 service. Please provide Reference Number 104509683 when calling.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Sincerely,</w:t>
            </w:r>
            <w:r w:rsidRPr="00771368">
              <w:rPr>
                <w:rFonts w:ascii="Arial" w:eastAsia="Calibri" w:hAnsi="Arial" w:cs="Arial"/>
                <w:color w:val="666666"/>
                <w:sz w:val="21"/>
                <w:szCs w:val="21"/>
              </w:rPr>
              <w:br/>
              <w:t>American Family Insurance</w:t>
            </w:r>
          </w:p>
        </w:tc>
        <w:tc>
          <w:tcPr>
            <w:tcW w:w="0" w:type="auto"/>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r>
            <w:r>
              <w:rPr>
                <w:rFonts w:ascii="Arial" w:eastAsia="Calibri" w:hAnsi="Arial" w:cs="Arial"/>
                <w:noProof/>
                <w:color w:val="666666"/>
                <w:sz w:val="21"/>
                <w:szCs w:val="21"/>
              </w:rPr>
              <w:drawing>
                <wp:inline distT="0" distB="0" distL="0" distR="0">
                  <wp:extent cx="1828800" cy="1470660"/>
                  <wp:effectExtent l="19050" t="0" r="0" b="0"/>
                  <wp:docPr id="166" name="Picture 65" descr="Red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d car"/>
                          <pic:cNvPicPr>
                            <a:picLocks noChangeAspect="1" noChangeArrowheads="1"/>
                          </pic:cNvPicPr>
                        </pic:nvPicPr>
                        <pic:blipFill>
                          <a:blip r:embed="rId26"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r w:rsidRPr="00771368">
              <w:rPr>
                <w:rFonts w:ascii="Arial" w:eastAsia="Calibri" w:hAnsi="Arial" w:cs="Arial"/>
                <w:color w:val="666666"/>
                <w:sz w:val="21"/>
                <w:szCs w:val="21"/>
              </w:rPr>
              <w:br/>
            </w:r>
            <w:r w:rsidRPr="00771368">
              <w:rPr>
                <w:rFonts w:ascii="Arial" w:eastAsia="Calibri" w:hAnsi="Arial" w:cs="Arial"/>
                <w:color w:val="666666"/>
                <w:sz w:val="21"/>
                <w:szCs w:val="21"/>
              </w:rPr>
              <w:br/>
            </w:r>
            <w:r>
              <w:rPr>
                <w:rFonts w:ascii="Arial" w:eastAsia="Calibri" w:hAnsi="Arial" w:cs="Arial"/>
                <w:noProof/>
                <w:color w:val="666666"/>
                <w:sz w:val="21"/>
                <w:szCs w:val="21"/>
              </w:rPr>
              <w:drawing>
                <wp:inline distT="0" distB="0" distL="0" distR="0">
                  <wp:extent cx="1828800" cy="1470660"/>
                  <wp:effectExtent l="19050" t="0" r="0" b="0"/>
                  <wp:docPr id="165" name="Picture 66" descr="Family car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amily car shopping"/>
                          <pic:cNvPicPr>
                            <a:picLocks noChangeAspect="1" noChangeArrowheads="1"/>
                          </pic:cNvPicPr>
                        </pic:nvPicPr>
                        <pic:blipFill>
                          <a:blip r:embed="rId27"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p>
        </w:tc>
      </w:tr>
      <w:tr w:rsidR="00771368" w:rsidRPr="00771368" w:rsidTr="00771368">
        <w:trPr>
          <w:trHeight w:val="2250"/>
          <w:tblCellSpacing w:w="15" w:type="dxa"/>
        </w:trPr>
        <w:tc>
          <w:tcPr>
            <w:tcW w:w="0" w:type="auto"/>
            <w:gridSpan w:val="2"/>
            <w:shd w:val="clear" w:color="auto" w:fill="BCC0AC"/>
            <w:tcMar>
              <w:top w:w="0" w:type="dxa"/>
              <w:left w:w="0" w:type="dxa"/>
              <w:bottom w:w="75" w:type="dxa"/>
              <w:right w:w="0" w:type="dxa"/>
            </w:tcMar>
            <w:hideMark/>
          </w:tcPr>
          <w:p w:rsidR="00771368" w:rsidRPr="00771368" w:rsidRDefault="00771368" w:rsidP="00771368">
            <w:pPr>
              <w:spacing w:line="540" w:lineRule="atLeast"/>
              <w:jc w:val="center"/>
              <w:rPr>
                <w:rFonts w:ascii="Arial" w:eastAsia="Calibri" w:hAnsi="Arial" w:cs="Arial"/>
                <w:color w:val="666666"/>
                <w:sz w:val="17"/>
                <w:szCs w:val="17"/>
              </w:rPr>
            </w:pPr>
            <w:r w:rsidRPr="00771368">
              <w:rPr>
                <w:rFonts w:ascii="Arial" w:eastAsia="Calibri" w:hAnsi="Arial" w:cs="Arial"/>
                <w:color w:val="666666"/>
                <w:sz w:val="17"/>
                <w:szCs w:val="17"/>
              </w:rPr>
              <w:lastRenderedPageBreak/>
              <w:t xml:space="preserve">©2009 American Family Insurance. All Rights Reserved. </w:t>
            </w:r>
          </w:p>
        </w:tc>
      </w:tr>
    </w:tbl>
    <w:p w:rsidR="00771368" w:rsidRPr="00771368" w:rsidRDefault="00771368" w:rsidP="00771368">
      <w:pPr>
        <w:rPr>
          <w:rFonts w:eastAsia="Calibri"/>
          <w:sz w:val="24"/>
          <w:szCs w:val="24"/>
        </w:rPr>
      </w:pPr>
    </w:p>
    <w:p w:rsidR="00771368" w:rsidRPr="00771368" w:rsidRDefault="00771368" w:rsidP="00771368">
      <w:pPr>
        <w:spacing w:before="100" w:beforeAutospacing="1" w:after="100" w:afterAutospacing="1"/>
        <w:rPr>
          <w:rFonts w:ascii="Calibri" w:eastAsia="Calibri" w:hAnsi="Calibri"/>
          <w:sz w:val="28"/>
          <w:szCs w:val="28"/>
        </w:rPr>
      </w:pPr>
    </w:p>
    <w:p w:rsidR="00771368" w:rsidRPr="00771368" w:rsidRDefault="00771368" w:rsidP="00771368">
      <w:pPr>
        <w:spacing w:before="100" w:beforeAutospacing="1" w:after="100" w:afterAutospacing="1"/>
        <w:rPr>
          <w:rFonts w:ascii="Calibri" w:eastAsia="Calibri" w:hAnsi="Calibri"/>
          <w:sz w:val="28"/>
          <w:szCs w:val="28"/>
        </w:rPr>
      </w:pPr>
      <w:r w:rsidRPr="00771368">
        <w:rPr>
          <w:rFonts w:ascii="Calibri" w:eastAsia="Calibri" w:hAnsi="Calibri"/>
          <w:sz w:val="28"/>
          <w:szCs w:val="28"/>
        </w:rPr>
        <w:br w:type="page"/>
      </w:r>
    </w:p>
    <w:p w:rsidR="00771368" w:rsidRDefault="00E61566" w:rsidP="006138EA">
      <w:pPr>
        <w:outlineLvl w:val="0"/>
        <w:rPr>
          <w:rFonts w:ascii="Tahoma" w:eastAsia="Calibri" w:hAnsi="Tahoma" w:cs="Tahoma"/>
          <w:bCs/>
          <w:u w:val="single"/>
        </w:rPr>
      </w:pPr>
      <w:r>
        <w:rPr>
          <w:rFonts w:ascii="Tahoma" w:eastAsia="Calibri" w:hAnsi="Tahoma" w:cs="Tahoma"/>
          <w:bCs/>
          <w:u w:val="single"/>
        </w:rPr>
        <w:lastRenderedPageBreak/>
        <w:t>3.4.1</w:t>
      </w:r>
      <w:r w:rsidR="006138EA">
        <w:rPr>
          <w:rFonts w:ascii="Tahoma" w:eastAsia="Calibri" w:hAnsi="Tahoma" w:cs="Tahoma"/>
          <w:bCs/>
          <w:u w:val="single"/>
        </w:rPr>
        <w:t xml:space="preserve">.5   </w:t>
      </w:r>
      <w:r w:rsidR="00B8617B">
        <w:rPr>
          <w:rFonts w:ascii="Tahoma" w:eastAsia="Calibri" w:hAnsi="Tahoma" w:cs="Tahoma"/>
          <w:bCs/>
          <w:u w:val="single"/>
        </w:rPr>
        <w:t xml:space="preserve">Bind </w:t>
      </w:r>
      <w:r w:rsidR="00771368" w:rsidRPr="006138EA">
        <w:rPr>
          <w:rFonts w:ascii="Tahoma" w:eastAsia="Calibri" w:hAnsi="Tahoma" w:cs="Tahoma"/>
          <w:bCs/>
          <w:u w:val="single"/>
        </w:rPr>
        <w:t>Confirmation Email</w:t>
      </w:r>
    </w:p>
    <w:p w:rsidR="006138EA" w:rsidRDefault="006138EA" w:rsidP="006138EA">
      <w:pPr>
        <w:outlineLvl w:val="0"/>
        <w:rPr>
          <w:rFonts w:ascii="Tahoma" w:eastAsia="Calibri" w:hAnsi="Tahoma" w:cs="Tahoma"/>
          <w:bCs/>
          <w:u w:val="single"/>
        </w:rPr>
      </w:pPr>
    </w:p>
    <w:p w:rsidR="006138EA" w:rsidRPr="00771368" w:rsidRDefault="006138EA" w:rsidP="006138EA">
      <w:pPr>
        <w:outlineLvl w:val="0"/>
        <w:rPr>
          <w:rFonts w:ascii="Calibri" w:eastAsia="Calibri" w:hAnsi="Calibri"/>
          <w:b/>
          <w:sz w:val="28"/>
          <w:szCs w:val="28"/>
          <w:u w:val="single"/>
        </w:rPr>
      </w:pPr>
    </w:p>
    <w:p w:rsidR="00771368" w:rsidRPr="00771368" w:rsidRDefault="00771368" w:rsidP="00771368">
      <w:pPr>
        <w:outlineLvl w:val="0"/>
        <w:rPr>
          <w:rFonts w:ascii="Tahoma" w:eastAsia="Calibri" w:hAnsi="Tahoma" w:cs="Tahoma"/>
        </w:rPr>
      </w:pPr>
      <w:r w:rsidRPr="00771368">
        <w:rPr>
          <w:rFonts w:ascii="Tahoma" w:eastAsia="Calibri" w:hAnsi="Tahoma" w:cs="Tahoma"/>
          <w:b/>
          <w:bCs/>
        </w:rPr>
        <w:t>From:</w:t>
      </w:r>
      <w:r w:rsidRPr="00771368">
        <w:rPr>
          <w:rFonts w:ascii="Tahoma" w:eastAsia="Calibri" w:hAnsi="Tahoma" w:cs="Tahoma"/>
        </w:rPr>
        <w:t xml:space="preserve"> American Family Insurance </w:t>
      </w:r>
      <w:hyperlink r:id="rId36" w:history="1">
        <w:r w:rsidRPr="00771368">
          <w:rPr>
            <w:rFonts w:ascii="Tahoma" w:eastAsia="Calibri" w:hAnsi="Tahoma" w:cs="Tahoma"/>
            <w:color w:val="0000FF"/>
            <w:szCs w:val="22"/>
            <w:u w:val="single"/>
          </w:rPr>
          <w:t>[mailto:amfam@amfam.com]</w:t>
        </w:r>
      </w:hyperlink>
      <w:r w:rsidRPr="00771368">
        <w:rPr>
          <w:rFonts w:ascii="Tahoma" w:eastAsia="Calibri" w:hAnsi="Tahoma" w:cs="Tahoma"/>
        </w:rPr>
        <w:t xml:space="preserve"> </w:t>
      </w:r>
      <w:r w:rsidRPr="00771368">
        <w:rPr>
          <w:rFonts w:ascii="Tahoma" w:eastAsia="Calibri" w:hAnsi="Tahoma" w:cs="Tahoma"/>
        </w:rPr>
        <w:br/>
      </w:r>
      <w:r w:rsidRPr="00771368">
        <w:rPr>
          <w:rFonts w:ascii="Tahoma" w:eastAsia="Calibri" w:hAnsi="Tahoma" w:cs="Tahoma"/>
          <w:b/>
          <w:bCs/>
        </w:rPr>
        <w:t>Sent:</w:t>
      </w:r>
      <w:r w:rsidRPr="00771368">
        <w:rPr>
          <w:rFonts w:ascii="Tahoma" w:eastAsia="Calibri" w:hAnsi="Tahoma" w:cs="Tahoma"/>
        </w:rPr>
        <w:t xml:space="preserve"> Tuesday, December 07, 2010 3:14 PM</w:t>
      </w:r>
      <w:r w:rsidRPr="00771368">
        <w:rPr>
          <w:rFonts w:ascii="Tahoma" w:eastAsia="Calibri" w:hAnsi="Tahoma" w:cs="Tahoma"/>
        </w:rPr>
        <w:br/>
      </w:r>
      <w:r w:rsidRPr="00771368">
        <w:rPr>
          <w:rFonts w:ascii="Tahoma" w:eastAsia="Calibri" w:hAnsi="Tahoma" w:cs="Tahoma"/>
          <w:b/>
          <w:bCs/>
        </w:rPr>
        <w:t>To:</w:t>
      </w:r>
      <w:r w:rsidRPr="00771368">
        <w:rPr>
          <w:rFonts w:ascii="Tahoma" w:eastAsia="Calibri" w:hAnsi="Tahoma" w:cs="Tahoma"/>
        </w:rPr>
        <w:t xml:space="preserve"> Mailbox, BINDGAAUTO_TESTINBOX</w:t>
      </w:r>
      <w:r w:rsidRPr="00771368">
        <w:rPr>
          <w:rFonts w:ascii="Tahoma" w:eastAsia="Calibri" w:hAnsi="Tahoma" w:cs="Tahoma"/>
        </w:rPr>
        <w:br/>
      </w:r>
      <w:r w:rsidRPr="00771368">
        <w:rPr>
          <w:rFonts w:ascii="Tahoma" w:eastAsia="Calibri" w:hAnsi="Tahoma" w:cs="Tahoma"/>
          <w:b/>
          <w:bCs/>
        </w:rPr>
        <w:t>Subject:</w:t>
      </w:r>
      <w:r w:rsidRPr="00771368">
        <w:rPr>
          <w:rFonts w:ascii="Tahoma" w:eastAsia="Calibri" w:hAnsi="Tahoma" w:cs="Tahoma"/>
        </w:rPr>
        <w:t xml:space="preserve"> Confirmation - American Family Insurance Auto - Online Purchase</w:t>
      </w:r>
    </w:p>
    <w:p w:rsidR="00771368" w:rsidRPr="00771368" w:rsidRDefault="00771368" w:rsidP="00771368">
      <w:pPr>
        <w:rPr>
          <w:rFonts w:eastAsia="Calibri"/>
          <w:sz w:val="24"/>
          <w:szCs w:val="24"/>
        </w:rPr>
      </w:pPr>
    </w:p>
    <w:tbl>
      <w:tblPr>
        <w:tblW w:w="5000" w:type="pct"/>
        <w:tblCellSpacing w:w="0" w:type="dxa"/>
        <w:tblCellMar>
          <w:left w:w="0" w:type="dxa"/>
          <w:right w:w="0" w:type="dxa"/>
        </w:tblCellMar>
        <w:tblLook w:val="04A0"/>
      </w:tblPr>
      <w:tblGrid>
        <w:gridCol w:w="9590"/>
      </w:tblGrid>
      <w:tr w:rsidR="00771368" w:rsidRPr="00771368" w:rsidTr="00771368">
        <w:trPr>
          <w:tblCellSpacing w:w="0" w:type="dxa"/>
        </w:trPr>
        <w:tc>
          <w:tcPr>
            <w:tcW w:w="0" w:type="auto"/>
            <w:vAlign w:val="center"/>
            <w:hideMark/>
          </w:tcPr>
          <w:tbl>
            <w:tblPr>
              <w:tblW w:w="0" w:type="auto"/>
              <w:jc w:val="center"/>
              <w:tblCellSpacing w:w="0" w:type="dxa"/>
              <w:shd w:val="clear" w:color="auto" w:fill="FFFFFF"/>
              <w:tblCellMar>
                <w:left w:w="0" w:type="dxa"/>
                <w:right w:w="0" w:type="dxa"/>
              </w:tblCellMar>
              <w:tblLook w:val="04A0"/>
            </w:tblPr>
            <w:tblGrid>
              <w:gridCol w:w="6204"/>
              <w:gridCol w:w="3386"/>
            </w:tblGrid>
            <w:tr w:rsidR="00771368" w:rsidRPr="00771368" w:rsidTr="00771368">
              <w:trPr>
                <w:tblCellSpacing w:w="0" w:type="dxa"/>
                <w:jc w:val="center"/>
              </w:trPr>
              <w:tc>
                <w:tcPr>
                  <w:tcW w:w="0" w:type="auto"/>
                  <w:shd w:val="clear" w:color="auto" w:fill="FFFFFF"/>
                  <w:tcMar>
                    <w:top w:w="150" w:type="dxa"/>
                    <w:left w:w="150" w:type="dxa"/>
                    <w:bottom w:w="150" w:type="dxa"/>
                    <w:right w:w="150" w:type="dxa"/>
                  </w:tcMar>
                  <w:vAlign w:val="bottom"/>
                  <w:hideMark/>
                </w:tcPr>
                <w:p w:rsidR="00771368" w:rsidRPr="00771368" w:rsidRDefault="00771368" w:rsidP="00771368">
                  <w:pPr>
                    <w:rPr>
                      <w:rFonts w:eastAsia="Calibri"/>
                      <w:sz w:val="24"/>
                      <w:szCs w:val="24"/>
                    </w:rPr>
                  </w:pPr>
                  <w:r>
                    <w:rPr>
                      <w:rFonts w:eastAsia="Calibri"/>
                      <w:noProof/>
                      <w:color w:val="0000FF"/>
                      <w:sz w:val="24"/>
                      <w:szCs w:val="24"/>
                    </w:rPr>
                    <w:drawing>
                      <wp:inline distT="0" distB="0" distL="0" distR="0">
                        <wp:extent cx="1901825" cy="877570"/>
                        <wp:effectExtent l="19050" t="0" r="3175" b="0"/>
                        <wp:docPr id="164" name="Picture 81" descr="American Family Insuranc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merican Family Insurance"/>
                                <pic:cNvPicPr>
                                  <a:picLocks noChangeAspect="1" noChangeArrowheads="1"/>
                                </pic:cNvPicPr>
                              </pic:nvPicPr>
                              <pic:blipFill>
                                <a:blip r:embed="rId22" cstate="print"/>
                                <a:srcRect/>
                                <a:stretch>
                                  <a:fillRect/>
                                </a:stretch>
                              </pic:blipFill>
                              <pic:spPr bwMode="auto">
                                <a:xfrm>
                                  <a:off x="0" y="0"/>
                                  <a:ext cx="1901825" cy="877570"/>
                                </a:xfrm>
                                <a:prstGeom prst="rect">
                                  <a:avLst/>
                                </a:prstGeom>
                                <a:noFill/>
                                <a:ln w="9525">
                                  <a:noFill/>
                                  <a:miter lim="800000"/>
                                  <a:headEnd/>
                                  <a:tailEnd/>
                                </a:ln>
                              </pic:spPr>
                            </pic:pic>
                          </a:graphicData>
                        </a:graphic>
                      </wp:inline>
                    </w:drawing>
                  </w:r>
                </w:p>
              </w:tc>
              <w:tc>
                <w:tcPr>
                  <w:tcW w:w="0" w:type="auto"/>
                  <w:shd w:val="clear" w:color="auto" w:fill="FFFFFF"/>
                  <w:tcMar>
                    <w:top w:w="150" w:type="dxa"/>
                    <w:left w:w="150" w:type="dxa"/>
                    <w:bottom w:w="150" w:type="dxa"/>
                    <w:right w:w="150" w:type="dxa"/>
                  </w:tcMar>
                  <w:vAlign w:val="bottom"/>
                  <w:hideMark/>
                </w:tcPr>
                <w:p w:rsidR="00771368" w:rsidRPr="00771368" w:rsidRDefault="00771368" w:rsidP="00771368">
                  <w:pPr>
                    <w:jc w:val="right"/>
                    <w:rPr>
                      <w:rFonts w:eastAsia="Calibri"/>
                      <w:sz w:val="24"/>
                      <w:szCs w:val="24"/>
                    </w:rPr>
                  </w:pPr>
                  <w:r>
                    <w:rPr>
                      <w:rFonts w:eastAsia="Calibri"/>
                      <w:noProof/>
                      <w:sz w:val="24"/>
                      <w:szCs w:val="24"/>
                    </w:rPr>
                    <w:drawing>
                      <wp:inline distT="0" distB="0" distL="0" distR="0">
                        <wp:extent cx="1397000" cy="475615"/>
                        <wp:effectExtent l="19050" t="0" r="0" b="0"/>
                        <wp:docPr id="163" name="Picture 82" descr="Need Help? Call 1-800-MyAm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eed Help? Call 1-800-MyAmFam"/>
                                <pic:cNvPicPr>
                                  <a:picLocks noChangeAspect="1" noChangeArrowheads="1"/>
                                </pic:cNvPicPr>
                              </pic:nvPicPr>
                              <pic:blipFill>
                                <a:blip r:embed="rId23" cstate="print"/>
                                <a:srcRect/>
                                <a:stretch>
                                  <a:fillRect/>
                                </a:stretch>
                              </pic:blipFill>
                              <pic:spPr bwMode="auto">
                                <a:xfrm>
                                  <a:off x="0" y="0"/>
                                  <a:ext cx="1397000" cy="475615"/>
                                </a:xfrm>
                                <a:prstGeom prst="rect">
                                  <a:avLst/>
                                </a:prstGeom>
                                <a:noFill/>
                                <a:ln w="9525">
                                  <a:noFill/>
                                  <a:miter lim="800000"/>
                                  <a:headEnd/>
                                  <a:tailEnd/>
                                </a:ln>
                              </pic:spPr>
                            </pic:pic>
                          </a:graphicData>
                        </a:graphic>
                      </wp:inline>
                    </w:drawing>
                  </w:r>
                </w:p>
              </w:tc>
            </w:tr>
            <w:tr w:rsidR="00771368" w:rsidRPr="00771368" w:rsidTr="00771368">
              <w:trPr>
                <w:tblCellSpacing w:w="0" w:type="dxa"/>
                <w:jc w:val="center"/>
              </w:trPr>
              <w:tc>
                <w:tcPr>
                  <w:tcW w:w="0" w:type="auto"/>
                  <w:gridSpan w:val="2"/>
                  <w:shd w:val="clear" w:color="auto" w:fill="FFFFFF"/>
                  <w:tcMar>
                    <w:top w:w="150" w:type="dxa"/>
                    <w:left w:w="150" w:type="dxa"/>
                    <w:bottom w:w="150" w:type="dxa"/>
                    <w:right w:w="150" w:type="dxa"/>
                  </w:tcMar>
                  <w:vAlign w:val="center"/>
                  <w:hideMark/>
                </w:tcPr>
                <w:p w:rsidR="00771368" w:rsidRPr="00771368" w:rsidRDefault="00771368" w:rsidP="00771368">
                  <w:pPr>
                    <w:rPr>
                      <w:rFonts w:eastAsia="Calibri"/>
                      <w:sz w:val="24"/>
                      <w:szCs w:val="24"/>
                    </w:rPr>
                  </w:pPr>
                  <w:r>
                    <w:rPr>
                      <w:rFonts w:eastAsia="Calibri"/>
                      <w:noProof/>
                      <w:sz w:val="24"/>
                      <w:szCs w:val="24"/>
                    </w:rPr>
                    <w:drawing>
                      <wp:inline distT="0" distB="0" distL="0" distR="0">
                        <wp:extent cx="7066280" cy="58420"/>
                        <wp:effectExtent l="19050" t="0" r="1270" b="0"/>
                        <wp:docPr id="162"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24" cstate="print"/>
                                <a:srcRect/>
                                <a:stretch>
                                  <a:fillRect/>
                                </a:stretch>
                              </pic:blipFill>
                              <pic:spPr bwMode="auto">
                                <a:xfrm>
                                  <a:off x="0" y="0"/>
                                  <a:ext cx="7066280" cy="58420"/>
                                </a:xfrm>
                                <a:prstGeom prst="rect">
                                  <a:avLst/>
                                </a:prstGeom>
                                <a:noFill/>
                                <a:ln w="9525">
                                  <a:noFill/>
                                  <a:miter lim="800000"/>
                                  <a:headEnd/>
                                  <a:tailEnd/>
                                </a:ln>
                              </pic:spPr>
                            </pic:pic>
                          </a:graphicData>
                        </a:graphic>
                      </wp:inline>
                    </w:drawing>
                  </w:r>
                </w:p>
              </w:tc>
            </w:tr>
            <w:tr w:rsidR="00771368" w:rsidRPr="00771368" w:rsidTr="00771368">
              <w:trPr>
                <w:tblCellSpacing w:w="0" w:type="dxa"/>
                <w:jc w:val="center"/>
              </w:trPr>
              <w:tc>
                <w:tcPr>
                  <w:tcW w:w="0" w:type="auto"/>
                  <w:gridSpan w:val="2"/>
                  <w:shd w:val="clear" w:color="auto" w:fill="FFFFFF"/>
                  <w:tcMar>
                    <w:top w:w="150" w:type="dxa"/>
                    <w:left w:w="150" w:type="dxa"/>
                    <w:bottom w:w="150" w:type="dxa"/>
                    <w:right w:w="150" w:type="dxa"/>
                  </w:tcMar>
                  <w:vAlign w:val="center"/>
                  <w:hideMark/>
                </w:tcPr>
                <w:p w:rsidR="00771368" w:rsidRPr="00771368" w:rsidRDefault="00771368" w:rsidP="00F64EC3">
                  <w:pPr>
                    <w:rPr>
                      <w:rFonts w:eastAsia="Calibri"/>
                      <w:sz w:val="24"/>
                      <w:szCs w:val="24"/>
                    </w:rPr>
                  </w:pPr>
                  <w:r>
                    <w:rPr>
                      <w:rFonts w:eastAsia="Calibri"/>
                      <w:noProof/>
                      <w:sz w:val="24"/>
                      <w:szCs w:val="24"/>
                    </w:rPr>
                    <w:drawing>
                      <wp:inline distT="0" distB="0" distL="0" distR="0">
                        <wp:extent cx="7059295" cy="2026285"/>
                        <wp:effectExtent l="19050" t="0" r="8255" b="0"/>
                        <wp:docPr id="161" name="Picture 84" descr="family in car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amily in car interior"/>
                                <pic:cNvPicPr>
                                  <a:picLocks noChangeAspect="1" noChangeArrowheads="1"/>
                                </pic:cNvPicPr>
                              </pic:nvPicPr>
                              <pic:blipFill>
                                <a:blip r:embed="rId25" cstate="print"/>
                                <a:srcRect/>
                                <a:stretch>
                                  <a:fillRect/>
                                </a:stretch>
                              </pic:blipFill>
                              <pic:spPr bwMode="auto">
                                <a:xfrm>
                                  <a:off x="0" y="0"/>
                                  <a:ext cx="7059295" cy="2026285"/>
                                </a:xfrm>
                                <a:prstGeom prst="rect">
                                  <a:avLst/>
                                </a:prstGeom>
                                <a:noFill/>
                                <a:ln w="9525">
                                  <a:noFill/>
                                  <a:miter lim="800000"/>
                                  <a:headEnd/>
                                  <a:tailEnd/>
                                </a:ln>
                              </pic:spPr>
                            </pic:pic>
                          </a:graphicData>
                        </a:graphic>
                      </wp:inline>
                    </w:drawing>
                  </w:r>
                </w:p>
              </w:tc>
            </w:tr>
            <w:tr w:rsidR="00771368" w:rsidRPr="00771368" w:rsidTr="00771368">
              <w:trPr>
                <w:tblCellSpacing w:w="0" w:type="dxa"/>
                <w:jc w:val="center"/>
              </w:trPr>
              <w:tc>
                <w:tcPr>
                  <w:tcW w:w="7965" w:type="dxa"/>
                  <w:shd w:val="clear" w:color="auto" w:fill="FFFFFF"/>
                  <w:tcMar>
                    <w:top w:w="150" w:type="dxa"/>
                    <w:left w:w="150" w:type="dxa"/>
                    <w:bottom w:w="150" w:type="dxa"/>
                    <w:right w:w="150" w:type="dxa"/>
                  </w:tcMar>
                  <w:hideMark/>
                </w:tcPr>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Dear DEAN,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Thank you for choosing American Family Insurance. We appreciate your business. You can depend on us to make your insurance experience easy and provide personalized coverage for your situation.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Your Reference Number: 100099894 </w:t>
                  </w:r>
                </w:p>
                <w:tbl>
                  <w:tblPr>
                    <w:tblW w:w="0" w:type="auto"/>
                    <w:tblCellSpacing w:w="0" w:type="dxa"/>
                    <w:tblCellMar>
                      <w:left w:w="0" w:type="dxa"/>
                      <w:right w:w="0" w:type="dxa"/>
                    </w:tblCellMar>
                    <w:tblLook w:val="04A0"/>
                  </w:tblPr>
                  <w:tblGrid>
                    <w:gridCol w:w="2315"/>
                    <w:gridCol w:w="1977"/>
                  </w:tblGrid>
                  <w:tr w:rsidR="00771368" w:rsidRPr="00771368" w:rsidTr="00771368">
                    <w:trPr>
                      <w:tblCellSpacing w:w="0" w:type="dxa"/>
                    </w:trPr>
                    <w:tc>
                      <w:tcPr>
                        <w:tcW w:w="0" w:type="auto"/>
                        <w:gridSpan w:val="2"/>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b/>
                            <w:bCs/>
                            <w:color w:val="666666"/>
                            <w:sz w:val="21"/>
                            <w:szCs w:val="21"/>
                          </w:rPr>
                        </w:pPr>
                        <w:r w:rsidRPr="00771368">
                          <w:rPr>
                            <w:rFonts w:ascii="Arial" w:eastAsia="Calibri" w:hAnsi="Arial" w:cs="Arial"/>
                            <w:b/>
                            <w:bCs/>
                            <w:color w:val="666666"/>
                            <w:sz w:val="21"/>
                            <w:szCs w:val="21"/>
                          </w:rPr>
                          <w:t>Payment Summary</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Payment Amount:</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$162.45</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Account Type:</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MasterCard</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Debit/ Credit Number: </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************1111</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Authorization Number:</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AMFAM1</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Payment Date:</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12/07/10</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lastRenderedPageBreak/>
                          <w:t>Confirmation Number:</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00000000890000n</w:t>
                        </w:r>
                      </w:p>
                    </w:tc>
                  </w:tr>
                </w:tbl>
                <w:p w:rsidR="00771368" w:rsidRPr="00771368" w:rsidRDefault="00771368" w:rsidP="00771368">
                  <w:pPr>
                    <w:spacing w:before="100" w:beforeAutospacing="1" w:after="100" w:afterAutospacing="1" w:line="210" w:lineRule="atLeast"/>
                    <w:rPr>
                      <w:rFonts w:ascii="Arial" w:eastAsia="Calibri" w:hAnsi="Arial" w:cs="Arial"/>
                      <w:color w:val="666666"/>
                      <w:sz w:val="21"/>
                      <w:szCs w:val="21"/>
                    </w:rPr>
                  </w:pPr>
                  <w:r w:rsidRPr="00771368">
                    <w:rPr>
                      <w:rFonts w:ascii="Arial" w:eastAsia="Calibri" w:hAnsi="Arial" w:cs="Arial"/>
                      <w:color w:val="666666"/>
                      <w:sz w:val="21"/>
                      <w:szCs w:val="21"/>
                    </w:rPr>
                    <w:t>The following American Family agent has been assigned to your policy:</w:t>
                  </w:r>
                </w:p>
                <w:tbl>
                  <w:tblPr>
                    <w:tblW w:w="0" w:type="auto"/>
                    <w:tblCellSpacing w:w="0" w:type="dxa"/>
                    <w:tblCellMar>
                      <w:left w:w="0" w:type="dxa"/>
                      <w:right w:w="0" w:type="dxa"/>
                    </w:tblCellMar>
                    <w:tblLook w:val="04A0"/>
                  </w:tblPr>
                  <w:tblGrid>
                    <w:gridCol w:w="2373"/>
                  </w:tblGrid>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JASON DIETRICH</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540 W 12TH ST </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GRAFTON, ND  58237</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(701)352-3320</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A561A" w:rsidP="00771368">
                        <w:pPr>
                          <w:spacing w:line="210" w:lineRule="atLeast"/>
                          <w:rPr>
                            <w:rFonts w:ascii="Arial" w:eastAsia="Calibri" w:hAnsi="Arial" w:cs="Arial"/>
                            <w:color w:val="666666"/>
                            <w:sz w:val="21"/>
                            <w:szCs w:val="21"/>
                          </w:rPr>
                        </w:pPr>
                        <w:hyperlink r:id="rId38" w:history="1">
                          <w:r w:rsidR="00771368" w:rsidRPr="00771368">
                            <w:rPr>
                              <w:rFonts w:ascii="Arial" w:eastAsia="Calibri" w:hAnsi="Arial" w:cs="Arial"/>
                              <w:color w:val="0000FF"/>
                              <w:sz w:val="21"/>
                              <w:szCs w:val="22"/>
                              <w:u w:val="single"/>
                            </w:rPr>
                            <w:t>jdietric@amfam.com</w:t>
                          </w:r>
                        </w:hyperlink>
                      </w:p>
                    </w:tc>
                  </w:tr>
                </w:tbl>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JASON will contact you to schedule a vehicle inspection, review your auto policy and answer any questions you may have.</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If you have not already enrolled in </w:t>
                  </w:r>
                  <w:hyperlink r:id="rId39" w:history="1">
                    <w:r w:rsidRPr="00771368">
                      <w:rPr>
                        <w:rFonts w:ascii="Arial" w:eastAsia="Calibri" w:hAnsi="Arial" w:cs="Arial"/>
                        <w:color w:val="0000FF"/>
                        <w:sz w:val="21"/>
                        <w:szCs w:val="22"/>
                        <w:u w:val="single"/>
                      </w:rPr>
                      <w:t>My Account</w:t>
                    </w:r>
                  </w:hyperlink>
                  <w:r w:rsidRPr="00771368">
                    <w:rPr>
                      <w:rFonts w:ascii="Arial" w:eastAsia="Calibri" w:hAnsi="Arial" w:cs="Arial"/>
                      <w:color w:val="666666"/>
                      <w:sz w:val="21"/>
                      <w:szCs w:val="21"/>
                    </w:rPr>
                    <w:t xml:space="preserve"> we encourage you to sign up. In My Account, you can view and pay for your policies as well as access important policy documents and much more!</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Sincerely,</w:t>
                  </w:r>
                  <w:r w:rsidRPr="00771368">
                    <w:rPr>
                      <w:rFonts w:ascii="Arial" w:eastAsia="Calibri" w:hAnsi="Arial" w:cs="Arial"/>
                      <w:color w:val="666666"/>
                      <w:sz w:val="21"/>
                      <w:szCs w:val="21"/>
                    </w:rPr>
                    <w:br/>
                    <w:t>American Family Insurance</w:t>
                  </w:r>
                </w:p>
              </w:tc>
              <w:tc>
                <w:tcPr>
                  <w:tcW w:w="0" w:type="auto"/>
                  <w:shd w:val="clear" w:color="auto" w:fill="FFFFFF"/>
                  <w:tcMar>
                    <w:top w:w="150" w:type="dxa"/>
                    <w:left w:w="150" w:type="dxa"/>
                    <w:bottom w:w="150" w:type="dxa"/>
                    <w:right w:w="150" w:type="dxa"/>
                  </w:tcMar>
                  <w:hideMark/>
                </w:tcPr>
                <w:p w:rsidR="00771368" w:rsidRPr="00771368" w:rsidRDefault="00771368" w:rsidP="00771368">
                  <w:pPr>
                    <w:rPr>
                      <w:rFonts w:eastAsia="Calibri"/>
                      <w:sz w:val="24"/>
                      <w:szCs w:val="24"/>
                    </w:rPr>
                  </w:pPr>
                  <w:r w:rsidRPr="00771368">
                    <w:rPr>
                      <w:rFonts w:eastAsia="Calibri"/>
                      <w:sz w:val="24"/>
                      <w:szCs w:val="24"/>
                    </w:rPr>
                    <w:lastRenderedPageBreak/>
                    <w:br/>
                  </w:r>
                  <w:r>
                    <w:rPr>
                      <w:rFonts w:eastAsia="Calibri"/>
                      <w:noProof/>
                      <w:sz w:val="24"/>
                      <w:szCs w:val="24"/>
                    </w:rPr>
                    <w:drawing>
                      <wp:inline distT="0" distB="0" distL="0" distR="0">
                        <wp:extent cx="1828800" cy="2136140"/>
                        <wp:effectExtent l="19050" t="0" r="0" b="0"/>
                        <wp:docPr id="160" name="Picture 85" descr="Son on father's shou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on on father's shoulders"/>
                                <pic:cNvPicPr>
                                  <a:picLocks noChangeAspect="1" noChangeArrowheads="1"/>
                                </pic:cNvPicPr>
                              </pic:nvPicPr>
                              <pic:blipFill>
                                <a:blip r:embed="rId40" cstate="print"/>
                                <a:srcRect/>
                                <a:stretch>
                                  <a:fillRect/>
                                </a:stretch>
                              </pic:blipFill>
                              <pic:spPr bwMode="auto">
                                <a:xfrm>
                                  <a:off x="0" y="0"/>
                                  <a:ext cx="1828800" cy="2136140"/>
                                </a:xfrm>
                                <a:prstGeom prst="rect">
                                  <a:avLst/>
                                </a:prstGeom>
                                <a:noFill/>
                                <a:ln w="9525">
                                  <a:noFill/>
                                  <a:miter lim="800000"/>
                                  <a:headEnd/>
                                  <a:tailEnd/>
                                </a:ln>
                              </pic:spPr>
                            </pic:pic>
                          </a:graphicData>
                        </a:graphic>
                      </wp:inline>
                    </w:drawing>
                  </w:r>
                  <w:r w:rsidRPr="00771368">
                    <w:rPr>
                      <w:rFonts w:eastAsia="Calibri"/>
                      <w:sz w:val="24"/>
                      <w:szCs w:val="24"/>
                    </w:rPr>
                    <w:br/>
                  </w:r>
                  <w:r w:rsidRPr="00771368">
                    <w:rPr>
                      <w:rFonts w:eastAsia="Calibri"/>
                      <w:sz w:val="24"/>
                      <w:szCs w:val="24"/>
                    </w:rPr>
                    <w:br/>
                  </w:r>
                  <w:r w:rsidRPr="00771368">
                    <w:rPr>
                      <w:rFonts w:eastAsia="Calibri"/>
                      <w:sz w:val="24"/>
                      <w:szCs w:val="24"/>
                    </w:rPr>
                    <w:br/>
                  </w:r>
                  <w:r>
                    <w:rPr>
                      <w:rFonts w:eastAsia="Calibri"/>
                      <w:noProof/>
                      <w:sz w:val="24"/>
                      <w:szCs w:val="24"/>
                    </w:rPr>
                    <w:lastRenderedPageBreak/>
                    <w:drawing>
                      <wp:inline distT="0" distB="0" distL="0" distR="0">
                        <wp:extent cx="1828800" cy="1470660"/>
                        <wp:effectExtent l="19050" t="0" r="0" b="0"/>
                        <wp:docPr id="185" name="Picture 86" descr="Red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ed car"/>
                                <pic:cNvPicPr>
                                  <a:picLocks noChangeAspect="1" noChangeArrowheads="1"/>
                                </pic:cNvPicPr>
                              </pic:nvPicPr>
                              <pic:blipFill>
                                <a:blip r:embed="rId26"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r w:rsidRPr="00771368">
                    <w:rPr>
                      <w:rFonts w:eastAsia="Calibri"/>
                      <w:sz w:val="24"/>
                      <w:szCs w:val="24"/>
                    </w:rPr>
                    <w:br/>
                  </w:r>
                  <w:r w:rsidRPr="00771368">
                    <w:rPr>
                      <w:rFonts w:eastAsia="Calibri"/>
                      <w:sz w:val="24"/>
                      <w:szCs w:val="24"/>
                    </w:rPr>
                    <w:br/>
                  </w:r>
                  <w:r w:rsidRPr="00771368">
                    <w:rPr>
                      <w:rFonts w:eastAsia="Calibri"/>
                      <w:sz w:val="24"/>
                      <w:szCs w:val="24"/>
                    </w:rPr>
                    <w:br/>
                  </w:r>
                  <w:r>
                    <w:rPr>
                      <w:rFonts w:eastAsia="Calibri"/>
                      <w:noProof/>
                      <w:sz w:val="24"/>
                      <w:szCs w:val="24"/>
                    </w:rPr>
                    <w:drawing>
                      <wp:inline distT="0" distB="0" distL="0" distR="0">
                        <wp:extent cx="1828800" cy="1470660"/>
                        <wp:effectExtent l="19050" t="0" r="0" b="0"/>
                        <wp:docPr id="186" name="Picture 87" descr="Family car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amily car shopping"/>
                                <pic:cNvPicPr>
                                  <a:picLocks noChangeAspect="1" noChangeArrowheads="1"/>
                                </pic:cNvPicPr>
                              </pic:nvPicPr>
                              <pic:blipFill>
                                <a:blip r:embed="rId27"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p>
              </w:tc>
            </w:tr>
          </w:tbl>
          <w:p w:rsidR="00771368" w:rsidRPr="00771368" w:rsidRDefault="00771368" w:rsidP="00771368">
            <w:pPr>
              <w:jc w:val="center"/>
              <w:rPr>
                <w:rFonts w:ascii="Calibri" w:hAnsi="Calibri"/>
                <w:sz w:val="22"/>
                <w:szCs w:val="22"/>
              </w:rPr>
            </w:pPr>
          </w:p>
        </w:tc>
      </w:tr>
      <w:tr w:rsidR="00771368" w:rsidRPr="00771368" w:rsidTr="00771368">
        <w:trPr>
          <w:trHeight w:val="2250"/>
          <w:tblCellSpacing w:w="0" w:type="dxa"/>
        </w:trPr>
        <w:tc>
          <w:tcPr>
            <w:tcW w:w="0" w:type="auto"/>
            <w:shd w:val="clear" w:color="auto" w:fill="BCC0AC"/>
            <w:tcMar>
              <w:top w:w="0" w:type="dxa"/>
              <w:left w:w="0" w:type="dxa"/>
              <w:bottom w:w="75" w:type="dxa"/>
              <w:right w:w="0" w:type="dxa"/>
            </w:tcMar>
            <w:hideMark/>
          </w:tcPr>
          <w:p w:rsidR="00771368" w:rsidRPr="00771368" w:rsidRDefault="00771368" w:rsidP="00771368">
            <w:pPr>
              <w:spacing w:line="540" w:lineRule="atLeast"/>
              <w:jc w:val="center"/>
              <w:rPr>
                <w:rFonts w:ascii="Arial" w:eastAsia="Calibri" w:hAnsi="Arial" w:cs="Arial"/>
                <w:color w:val="666666"/>
                <w:sz w:val="17"/>
                <w:szCs w:val="17"/>
              </w:rPr>
            </w:pPr>
            <w:r w:rsidRPr="00771368">
              <w:rPr>
                <w:rFonts w:ascii="Arial" w:eastAsia="Calibri" w:hAnsi="Arial" w:cs="Arial"/>
                <w:color w:val="666666"/>
                <w:sz w:val="17"/>
                <w:szCs w:val="17"/>
              </w:rPr>
              <w:lastRenderedPageBreak/>
              <w:t>©2009 American Family Insurance. All Rights Reserved.</w:t>
            </w:r>
          </w:p>
        </w:tc>
      </w:tr>
    </w:tbl>
    <w:p w:rsidR="00771368" w:rsidRPr="00771368" w:rsidRDefault="00771368" w:rsidP="00771368">
      <w:pPr>
        <w:rPr>
          <w:rFonts w:eastAsia="Calibri"/>
          <w:sz w:val="24"/>
          <w:szCs w:val="24"/>
        </w:rPr>
      </w:pPr>
    </w:p>
    <w:p w:rsidR="00771368" w:rsidRPr="00771368" w:rsidRDefault="00771368" w:rsidP="00771368">
      <w:pPr>
        <w:spacing w:before="100" w:beforeAutospacing="1" w:after="100" w:afterAutospacing="1"/>
        <w:rPr>
          <w:rFonts w:ascii="Calibri" w:eastAsia="Calibri" w:hAnsi="Calibri"/>
          <w:sz w:val="28"/>
          <w:szCs w:val="28"/>
        </w:rPr>
      </w:pPr>
    </w:p>
    <w:p w:rsidR="00771368" w:rsidRPr="00771368" w:rsidRDefault="00771368" w:rsidP="00771368">
      <w:pPr>
        <w:spacing w:before="100" w:beforeAutospacing="1" w:after="100" w:afterAutospacing="1"/>
        <w:rPr>
          <w:rFonts w:ascii="Calibri" w:eastAsia="Calibri" w:hAnsi="Calibri"/>
          <w:sz w:val="22"/>
          <w:szCs w:val="22"/>
        </w:rPr>
      </w:pPr>
    </w:p>
    <w:p w:rsidR="0067389F" w:rsidRDefault="0067389F" w:rsidP="001354DA">
      <w:pPr>
        <w:pStyle w:val="BodyText"/>
      </w:pPr>
    </w:p>
    <w:sectPr w:rsidR="0067389F" w:rsidSect="001D0029">
      <w:pgSz w:w="12240" w:h="15840"/>
      <w:pgMar w:top="1440" w:right="1325" w:bottom="1440" w:left="132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8D4" w:rsidRDefault="008258D4" w:rsidP="00755894">
      <w:r>
        <w:separator/>
      </w:r>
    </w:p>
  </w:endnote>
  <w:endnote w:type="continuationSeparator" w:id="0">
    <w:p w:rsidR="008258D4" w:rsidRDefault="008258D4" w:rsidP="007558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5063"/>
      <w:docPartObj>
        <w:docPartGallery w:val="Page Numbers (Bottom of Page)"/>
        <w:docPartUnique/>
      </w:docPartObj>
    </w:sdtPr>
    <w:sdtContent>
      <w:p w:rsidR="008258D4" w:rsidRDefault="008258D4">
        <w:pPr>
          <w:pStyle w:val="Footer"/>
          <w:jc w:val="center"/>
        </w:pPr>
        <w:fldSimple w:instr=" PAGE   \* MERGEFORMAT ">
          <w:r w:rsidR="00AE0545">
            <w:rPr>
              <w:noProof/>
            </w:rPr>
            <w:t>13</w:t>
          </w:r>
        </w:fldSimple>
      </w:p>
    </w:sdtContent>
  </w:sdt>
  <w:p w:rsidR="008258D4" w:rsidRPr="00D22B31" w:rsidRDefault="008258D4" w:rsidP="00026C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8D4" w:rsidRDefault="008258D4" w:rsidP="00755894">
      <w:r>
        <w:separator/>
      </w:r>
    </w:p>
  </w:footnote>
  <w:footnote w:type="continuationSeparator" w:id="0">
    <w:p w:rsidR="008258D4" w:rsidRDefault="008258D4" w:rsidP="007558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8D4" w:rsidRDefault="008258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8D4" w:rsidRDefault="008258D4">
    <w:pPr>
      <w:pStyle w:val="Header"/>
      <w:pBdr>
        <w:bottom w:val="single" w:sz="2" w:space="1" w:color="auto"/>
      </w:pBdr>
      <w:tabs>
        <w:tab w:val="clear" w:pos="4320"/>
        <w:tab w:val="clear" w:pos="8640"/>
        <w:tab w:val="right" w:pos="9540"/>
      </w:tabs>
    </w:pPr>
    <w:fldSimple w:instr=" STYLEREF ProjectName \* MERGEFORMAT ">
      <w:r w:rsidR="00AE0545">
        <w:rPr>
          <w:noProof/>
        </w:rPr>
        <w:t>Quote Request Form Requirements Document</w:t>
      </w:r>
    </w:fldSimple>
    <w:r>
      <w:tab/>
      <w:t>Requirements Definition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8D4" w:rsidRDefault="008258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38FF"/>
    <w:multiLevelType w:val="hybridMultilevel"/>
    <w:tmpl w:val="8C6CAB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1E85599"/>
    <w:multiLevelType w:val="hybridMultilevel"/>
    <w:tmpl w:val="169A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949EA"/>
    <w:multiLevelType w:val="hybridMultilevel"/>
    <w:tmpl w:val="A714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72F31"/>
    <w:multiLevelType w:val="hybridMultilevel"/>
    <w:tmpl w:val="354A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B352D"/>
    <w:multiLevelType w:val="hybridMultilevel"/>
    <w:tmpl w:val="8118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6788B"/>
    <w:multiLevelType w:val="hybridMultilevel"/>
    <w:tmpl w:val="6F20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A2903"/>
    <w:multiLevelType w:val="multilevel"/>
    <w:tmpl w:val="504CD804"/>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152"/>
        </w:tabs>
        <w:ind w:left="1152" w:hanging="792"/>
      </w:pPr>
    </w:lvl>
    <w:lvl w:ilvl="2">
      <w:start w:val="1"/>
      <w:numFmt w:val="decimal"/>
      <w:pStyle w:val="Heading3"/>
      <w:lvlText w:val="%1.%2.%3."/>
      <w:lvlJc w:val="left"/>
      <w:pPr>
        <w:tabs>
          <w:tab w:val="num" w:pos="2394"/>
        </w:tabs>
        <w:ind w:left="239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7">
    <w:nsid w:val="0D9364A9"/>
    <w:multiLevelType w:val="hybridMultilevel"/>
    <w:tmpl w:val="C8F6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4F5F28"/>
    <w:multiLevelType w:val="hybridMultilevel"/>
    <w:tmpl w:val="9C04D93E"/>
    <w:lvl w:ilvl="0" w:tplc="5A583D1C">
      <w:start w:val="1"/>
      <w:numFmt w:val="bullet"/>
      <w:lvlText w:val=""/>
      <w:lvlJc w:val="left"/>
      <w:pPr>
        <w:tabs>
          <w:tab w:val="num" w:pos="360"/>
        </w:tabs>
        <w:ind w:left="72" w:hanging="7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27B2C85"/>
    <w:multiLevelType w:val="hybridMultilevel"/>
    <w:tmpl w:val="56265E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DB6204"/>
    <w:multiLevelType w:val="hybridMultilevel"/>
    <w:tmpl w:val="F5DE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FF4328"/>
    <w:multiLevelType w:val="hybridMultilevel"/>
    <w:tmpl w:val="0B1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D9708E"/>
    <w:multiLevelType w:val="hybridMultilevel"/>
    <w:tmpl w:val="8A2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7752C"/>
    <w:multiLevelType w:val="hybridMultilevel"/>
    <w:tmpl w:val="0568A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60157A"/>
    <w:multiLevelType w:val="hybridMultilevel"/>
    <w:tmpl w:val="1D68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DD280D"/>
    <w:multiLevelType w:val="hybridMultilevel"/>
    <w:tmpl w:val="DE0E7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0E3D4B"/>
    <w:multiLevelType w:val="hybridMultilevel"/>
    <w:tmpl w:val="35BAA3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22304DD8"/>
    <w:multiLevelType w:val="hybridMultilevel"/>
    <w:tmpl w:val="2D2C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057237"/>
    <w:multiLevelType w:val="hybridMultilevel"/>
    <w:tmpl w:val="F650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9611D7"/>
    <w:multiLevelType w:val="hybridMultilevel"/>
    <w:tmpl w:val="2D18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91121F"/>
    <w:multiLevelType w:val="hybridMultilevel"/>
    <w:tmpl w:val="BDDA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A77D5E"/>
    <w:multiLevelType w:val="hybridMultilevel"/>
    <w:tmpl w:val="8B0C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E41611"/>
    <w:multiLevelType w:val="hybridMultilevel"/>
    <w:tmpl w:val="89D8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960B8F"/>
    <w:multiLevelType w:val="hybridMultilevel"/>
    <w:tmpl w:val="395C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A741A6"/>
    <w:multiLevelType w:val="hybridMultilevel"/>
    <w:tmpl w:val="8B14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BA0CAA"/>
    <w:multiLevelType w:val="hybridMultilevel"/>
    <w:tmpl w:val="F5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5C17A1"/>
    <w:multiLevelType w:val="hybridMultilevel"/>
    <w:tmpl w:val="7032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3D58DA"/>
    <w:multiLevelType w:val="hybridMultilevel"/>
    <w:tmpl w:val="E514CD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8F594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4AF96637"/>
    <w:multiLevelType w:val="hybridMultilevel"/>
    <w:tmpl w:val="10BEB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CBB6883"/>
    <w:multiLevelType w:val="hybridMultilevel"/>
    <w:tmpl w:val="A02AE626"/>
    <w:lvl w:ilvl="0" w:tplc="0409000F">
      <w:start w:val="1"/>
      <w:numFmt w:val="decimal"/>
      <w:lvlText w:val="%1."/>
      <w:lvlJc w:val="left"/>
      <w:pPr>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1">
    <w:nsid w:val="559B6D20"/>
    <w:multiLevelType w:val="hybridMultilevel"/>
    <w:tmpl w:val="815E6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E4D73A2"/>
    <w:multiLevelType w:val="hybridMultilevel"/>
    <w:tmpl w:val="D8E2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AE5AA7"/>
    <w:multiLevelType w:val="hybridMultilevel"/>
    <w:tmpl w:val="F512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634515"/>
    <w:multiLevelType w:val="hybridMultilevel"/>
    <w:tmpl w:val="09EE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816A10"/>
    <w:multiLevelType w:val="multilevel"/>
    <w:tmpl w:val="7AD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FA607B"/>
    <w:multiLevelType w:val="hybridMultilevel"/>
    <w:tmpl w:val="554E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557A5E"/>
    <w:multiLevelType w:val="hybridMultilevel"/>
    <w:tmpl w:val="6E041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AF620B"/>
    <w:multiLevelType w:val="hybridMultilevel"/>
    <w:tmpl w:val="F620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B4285F"/>
    <w:multiLevelType w:val="hybridMultilevel"/>
    <w:tmpl w:val="4F18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AB189E"/>
    <w:multiLevelType w:val="hybridMultilevel"/>
    <w:tmpl w:val="17F6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EF49B0"/>
    <w:multiLevelType w:val="hybridMultilevel"/>
    <w:tmpl w:val="30DA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6E637A"/>
    <w:multiLevelType w:val="hybridMultilevel"/>
    <w:tmpl w:val="3924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42729B"/>
    <w:multiLevelType w:val="hybridMultilevel"/>
    <w:tmpl w:val="0C18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670CAA"/>
    <w:multiLevelType w:val="hybridMultilevel"/>
    <w:tmpl w:val="273E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E018B"/>
    <w:multiLevelType w:val="hybridMultilevel"/>
    <w:tmpl w:val="C61CAA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28"/>
  </w:num>
  <w:num w:numId="3">
    <w:abstractNumId w:val="20"/>
  </w:num>
  <w:num w:numId="4">
    <w:abstractNumId w:val="3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19"/>
  </w:num>
  <w:num w:numId="8">
    <w:abstractNumId w:val="2"/>
  </w:num>
  <w:num w:numId="9">
    <w:abstractNumId w:val="2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
  </w:num>
  <w:num w:numId="14">
    <w:abstractNumId w:val="3"/>
  </w:num>
  <w:num w:numId="15">
    <w:abstractNumId w:val="13"/>
  </w:num>
  <w:num w:numId="16">
    <w:abstractNumId w:val="34"/>
  </w:num>
  <w:num w:numId="17">
    <w:abstractNumId w:val="5"/>
  </w:num>
  <w:num w:numId="18">
    <w:abstractNumId w:val="32"/>
  </w:num>
  <w:num w:numId="19">
    <w:abstractNumId w:val="38"/>
  </w:num>
  <w:num w:numId="20">
    <w:abstractNumId w:val="41"/>
  </w:num>
  <w:num w:numId="21">
    <w:abstractNumId w:val="33"/>
  </w:num>
  <w:num w:numId="22">
    <w:abstractNumId w:val="44"/>
  </w:num>
  <w:num w:numId="23">
    <w:abstractNumId w:val="45"/>
  </w:num>
  <w:num w:numId="24">
    <w:abstractNumId w:val="14"/>
  </w:num>
  <w:num w:numId="25">
    <w:abstractNumId w:val="36"/>
  </w:num>
  <w:num w:numId="26">
    <w:abstractNumId w:val="0"/>
  </w:num>
  <w:num w:numId="27">
    <w:abstractNumId w:val="40"/>
  </w:num>
  <w:num w:numId="28">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43"/>
  </w:num>
  <w:num w:numId="31">
    <w:abstractNumId w:val="7"/>
  </w:num>
  <w:num w:numId="32">
    <w:abstractNumId w:val="31"/>
  </w:num>
  <w:num w:numId="33">
    <w:abstractNumId w:val="17"/>
  </w:num>
  <w:num w:numId="34">
    <w:abstractNumId w:val="12"/>
  </w:num>
  <w:num w:numId="35">
    <w:abstractNumId w:val="10"/>
  </w:num>
  <w:num w:numId="36">
    <w:abstractNumId w:val="27"/>
  </w:num>
  <w:num w:numId="37">
    <w:abstractNumId w:val="18"/>
  </w:num>
  <w:num w:numId="38">
    <w:abstractNumId w:val="37"/>
  </w:num>
  <w:num w:numId="39">
    <w:abstractNumId w:val="22"/>
  </w:num>
  <w:num w:numId="40">
    <w:abstractNumId w:val="16"/>
  </w:num>
  <w:num w:numId="41">
    <w:abstractNumId w:val="26"/>
  </w:num>
  <w:num w:numId="4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2"/>
  </w:num>
  <w:num w:numId="44">
    <w:abstractNumId w:val="9"/>
  </w:num>
  <w:num w:numId="45">
    <w:abstractNumId w:val="35"/>
  </w:num>
  <w:num w:numId="4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num>
  <w:num w:numId="48">
    <w:abstractNumId w:val="11"/>
  </w:num>
  <w:num w:numId="49">
    <w:abstractNumId w:val="21"/>
  </w:num>
  <w:num w:numId="5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trackRevisions/>
  <w:defaultTabStop w:val="720"/>
  <w:characterSpacingControl w:val="doNotCompress"/>
  <w:hdrShapeDefaults>
    <o:shapedefaults v:ext="edit" spidmax="45057"/>
  </w:hdrShapeDefaults>
  <w:footnotePr>
    <w:footnote w:id="-1"/>
    <w:footnote w:id="0"/>
  </w:footnotePr>
  <w:endnotePr>
    <w:endnote w:id="-1"/>
    <w:endnote w:id="0"/>
  </w:endnotePr>
  <w:compat/>
  <w:rsids>
    <w:rsidRoot w:val="001354DA"/>
    <w:rsid w:val="000133CF"/>
    <w:rsid w:val="00015D8A"/>
    <w:rsid w:val="00023200"/>
    <w:rsid w:val="00025086"/>
    <w:rsid w:val="00025E36"/>
    <w:rsid w:val="00026CCD"/>
    <w:rsid w:val="00055650"/>
    <w:rsid w:val="0005600C"/>
    <w:rsid w:val="000568E3"/>
    <w:rsid w:val="000673A2"/>
    <w:rsid w:val="000771DF"/>
    <w:rsid w:val="00083272"/>
    <w:rsid w:val="0008798E"/>
    <w:rsid w:val="000B0BF9"/>
    <w:rsid w:val="000B66C6"/>
    <w:rsid w:val="000C1654"/>
    <w:rsid w:val="000D02B3"/>
    <w:rsid w:val="000D6381"/>
    <w:rsid w:val="001020C8"/>
    <w:rsid w:val="001044AB"/>
    <w:rsid w:val="00113607"/>
    <w:rsid w:val="00114329"/>
    <w:rsid w:val="0013093C"/>
    <w:rsid w:val="001354DA"/>
    <w:rsid w:val="001404A9"/>
    <w:rsid w:val="0014761E"/>
    <w:rsid w:val="001516EF"/>
    <w:rsid w:val="0016347A"/>
    <w:rsid w:val="001742C2"/>
    <w:rsid w:val="00183648"/>
    <w:rsid w:val="00195DD6"/>
    <w:rsid w:val="001B00AA"/>
    <w:rsid w:val="001C05A5"/>
    <w:rsid w:val="001C5EEB"/>
    <w:rsid w:val="001C68B8"/>
    <w:rsid w:val="001D0029"/>
    <w:rsid w:val="001D265E"/>
    <w:rsid w:val="001D3976"/>
    <w:rsid w:val="001D6766"/>
    <w:rsid w:val="001D7886"/>
    <w:rsid w:val="001E2C1B"/>
    <w:rsid w:val="001F3792"/>
    <w:rsid w:val="001F4D2D"/>
    <w:rsid w:val="00200825"/>
    <w:rsid w:val="0020517F"/>
    <w:rsid w:val="002155AC"/>
    <w:rsid w:val="00221676"/>
    <w:rsid w:val="00225484"/>
    <w:rsid w:val="00247B1C"/>
    <w:rsid w:val="0025234B"/>
    <w:rsid w:val="00254AC4"/>
    <w:rsid w:val="0025566E"/>
    <w:rsid w:val="00257AE5"/>
    <w:rsid w:val="002659D5"/>
    <w:rsid w:val="002660C9"/>
    <w:rsid w:val="00277128"/>
    <w:rsid w:val="00283CDE"/>
    <w:rsid w:val="0028536D"/>
    <w:rsid w:val="00287D09"/>
    <w:rsid w:val="00287D37"/>
    <w:rsid w:val="00294C53"/>
    <w:rsid w:val="002A7579"/>
    <w:rsid w:val="002B04E2"/>
    <w:rsid w:val="002C20AA"/>
    <w:rsid w:val="002D1A79"/>
    <w:rsid w:val="0030480C"/>
    <w:rsid w:val="00310091"/>
    <w:rsid w:val="00325AD1"/>
    <w:rsid w:val="00327037"/>
    <w:rsid w:val="003328C0"/>
    <w:rsid w:val="003352EF"/>
    <w:rsid w:val="00347146"/>
    <w:rsid w:val="00347163"/>
    <w:rsid w:val="003523B7"/>
    <w:rsid w:val="00374F09"/>
    <w:rsid w:val="00376761"/>
    <w:rsid w:val="0038592B"/>
    <w:rsid w:val="00392375"/>
    <w:rsid w:val="00395FBE"/>
    <w:rsid w:val="003A4290"/>
    <w:rsid w:val="003D734E"/>
    <w:rsid w:val="003E03D9"/>
    <w:rsid w:val="003E3315"/>
    <w:rsid w:val="0040768F"/>
    <w:rsid w:val="00407AB9"/>
    <w:rsid w:val="00412EFE"/>
    <w:rsid w:val="00426B8D"/>
    <w:rsid w:val="00427CD0"/>
    <w:rsid w:val="00432A32"/>
    <w:rsid w:val="004462ED"/>
    <w:rsid w:val="00446BB4"/>
    <w:rsid w:val="00450DF7"/>
    <w:rsid w:val="00451C90"/>
    <w:rsid w:val="004549A4"/>
    <w:rsid w:val="00460BC5"/>
    <w:rsid w:val="004745FD"/>
    <w:rsid w:val="004858FF"/>
    <w:rsid w:val="004A3BC4"/>
    <w:rsid w:val="004A4B35"/>
    <w:rsid w:val="004B30B4"/>
    <w:rsid w:val="004B34C3"/>
    <w:rsid w:val="004C4EB3"/>
    <w:rsid w:val="004D256D"/>
    <w:rsid w:val="004E01E6"/>
    <w:rsid w:val="004E6C6D"/>
    <w:rsid w:val="004F5C14"/>
    <w:rsid w:val="00500960"/>
    <w:rsid w:val="00501770"/>
    <w:rsid w:val="0050605C"/>
    <w:rsid w:val="00512469"/>
    <w:rsid w:val="00512E53"/>
    <w:rsid w:val="00526800"/>
    <w:rsid w:val="00530CC4"/>
    <w:rsid w:val="00532D16"/>
    <w:rsid w:val="0053717E"/>
    <w:rsid w:val="00541CDF"/>
    <w:rsid w:val="00542BCE"/>
    <w:rsid w:val="00557DC1"/>
    <w:rsid w:val="0056370D"/>
    <w:rsid w:val="005737E3"/>
    <w:rsid w:val="0057727B"/>
    <w:rsid w:val="005813A7"/>
    <w:rsid w:val="005837CB"/>
    <w:rsid w:val="00583A56"/>
    <w:rsid w:val="00595B00"/>
    <w:rsid w:val="005A2388"/>
    <w:rsid w:val="005A306F"/>
    <w:rsid w:val="005A59BD"/>
    <w:rsid w:val="005B1DB5"/>
    <w:rsid w:val="005B32DA"/>
    <w:rsid w:val="005B7F8D"/>
    <w:rsid w:val="005C5DC5"/>
    <w:rsid w:val="005D3922"/>
    <w:rsid w:val="005E15C1"/>
    <w:rsid w:val="005E651F"/>
    <w:rsid w:val="005F41DE"/>
    <w:rsid w:val="005F6B8A"/>
    <w:rsid w:val="006138EA"/>
    <w:rsid w:val="00613BA9"/>
    <w:rsid w:val="006167F1"/>
    <w:rsid w:val="006264B7"/>
    <w:rsid w:val="00636819"/>
    <w:rsid w:val="006679E5"/>
    <w:rsid w:val="00670140"/>
    <w:rsid w:val="0067389F"/>
    <w:rsid w:val="006762D3"/>
    <w:rsid w:val="00684885"/>
    <w:rsid w:val="006910B7"/>
    <w:rsid w:val="006A190B"/>
    <w:rsid w:val="006B21F2"/>
    <w:rsid w:val="006B3148"/>
    <w:rsid w:val="006C04B4"/>
    <w:rsid w:val="006C18AE"/>
    <w:rsid w:val="006C3A6D"/>
    <w:rsid w:val="006C77CC"/>
    <w:rsid w:val="006D1004"/>
    <w:rsid w:val="006E4A97"/>
    <w:rsid w:val="006F1C97"/>
    <w:rsid w:val="00736CC2"/>
    <w:rsid w:val="00755894"/>
    <w:rsid w:val="00771368"/>
    <w:rsid w:val="00771D75"/>
    <w:rsid w:val="00780B66"/>
    <w:rsid w:val="007A561A"/>
    <w:rsid w:val="007B5B74"/>
    <w:rsid w:val="007B7479"/>
    <w:rsid w:val="007C072D"/>
    <w:rsid w:val="007D2D00"/>
    <w:rsid w:val="007D2F52"/>
    <w:rsid w:val="007D63C7"/>
    <w:rsid w:val="007D6BEC"/>
    <w:rsid w:val="007E040B"/>
    <w:rsid w:val="007E331E"/>
    <w:rsid w:val="007F0E90"/>
    <w:rsid w:val="008164E5"/>
    <w:rsid w:val="008258D4"/>
    <w:rsid w:val="008319BF"/>
    <w:rsid w:val="00840459"/>
    <w:rsid w:val="00850479"/>
    <w:rsid w:val="00861510"/>
    <w:rsid w:val="00862067"/>
    <w:rsid w:val="008643D1"/>
    <w:rsid w:val="008645A3"/>
    <w:rsid w:val="00865D2E"/>
    <w:rsid w:val="00872044"/>
    <w:rsid w:val="0087428D"/>
    <w:rsid w:val="008A68C4"/>
    <w:rsid w:val="008A6C77"/>
    <w:rsid w:val="008B4B38"/>
    <w:rsid w:val="008C4961"/>
    <w:rsid w:val="008C5F05"/>
    <w:rsid w:val="008D10A7"/>
    <w:rsid w:val="008E3921"/>
    <w:rsid w:val="008F02CE"/>
    <w:rsid w:val="008F0432"/>
    <w:rsid w:val="008F5D13"/>
    <w:rsid w:val="009011B0"/>
    <w:rsid w:val="00901F53"/>
    <w:rsid w:val="00902E47"/>
    <w:rsid w:val="00915CBA"/>
    <w:rsid w:val="00920F3B"/>
    <w:rsid w:val="0094473E"/>
    <w:rsid w:val="00954A0D"/>
    <w:rsid w:val="00964C30"/>
    <w:rsid w:val="00971C0A"/>
    <w:rsid w:val="009758A0"/>
    <w:rsid w:val="00975963"/>
    <w:rsid w:val="00992FB3"/>
    <w:rsid w:val="00993175"/>
    <w:rsid w:val="009948FE"/>
    <w:rsid w:val="009B0835"/>
    <w:rsid w:val="009C575B"/>
    <w:rsid w:val="009C6E40"/>
    <w:rsid w:val="009E0F9C"/>
    <w:rsid w:val="009E3267"/>
    <w:rsid w:val="009E3E33"/>
    <w:rsid w:val="009E593B"/>
    <w:rsid w:val="00A04150"/>
    <w:rsid w:val="00A13918"/>
    <w:rsid w:val="00A24BD7"/>
    <w:rsid w:val="00A25231"/>
    <w:rsid w:val="00A2549C"/>
    <w:rsid w:val="00A31BC3"/>
    <w:rsid w:val="00A32A63"/>
    <w:rsid w:val="00A42576"/>
    <w:rsid w:val="00A52381"/>
    <w:rsid w:val="00A61131"/>
    <w:rsid w:val="00A660DB"/>
    <w:rsid w:val="00A707F3"/>
    <w:rsid w:val="00A72CBD"/>
    <w:rsid w:val="00A74411"/>
    <w:rsid w:val="00A756DC"/>
    <w:rsid w:val="00A82736"/>
    <w:rsid w:val="00A84600"/>
    <w:rsid w:val="00A9250D"/>
    <w:rsid w:val="00A9548C"/>
    <w:rsid w:val="00A978D8"/>
    <w:rsid w:val="00AA3DD2"/>
    <w:rsid w:val="00AB19B3"/>
    <w:rsid w:val="00AB264B"/>
    <w:rsid w:val="00AB735B"/>
    <w:rsid w:val="00AC4467"/>
    <w:rsid w:val="00AE0545"/>
    <w:rsid w:val="00AF1ADF"/>
    <w:rsid w:val="00B02CC5"/>
    <w:rsid w:val="00B054E5"/>
    <w:rsid w:val="00B1070A"/>
    <w:rsid w:val="00B158C9"/>
    <w:rsid w:val="00B23EC1"/>
    <w:rsid w:val="00B33BEB"/>
    <w:rsid w:val="00B36FC1"/>
    <w:rsid w:val="00B412F3"/>
    <w:rsid w:val="00B528F2"/>
    <w:rsid w:val="00B55ADF"/>
    <w:rsid w:val="00B55D9F"/>
    <w:rsid w:val="00B61D84"/>
    <w:rsid w:val="00B6537F"/>
    <w:rsid w:val="00B756C6"/>
    <w:rsid w:val="00B85006"/>
    <w:rsid w:val="00B8617B"/>
    <w:rsid w:val="00B87334"/>
    <w:rsid w:val="00B94636"/>
    <w:rsid w:val="00B95E37"/>
    <w:rsid w:val="00BA17C7"/>
    <w:rsid w:val="00BA4767"/>
    <w:rsid w:val="00BA596A"/>
    <w:rsid w:val="00BB111D"/>
    <w:rsid w:val="00BC5E1C"/>
    <w:rsid w:val="00BE23EA"/>
    <w:rsid w:val="00BF093D"/>
    <w:rsid w:val="00BF1DA3"/>
    <w:rsid w:val="00C023C5"/>
    <w:rsid w:val="00C049A5"/>
    <w:rsid w:val="00C079EF"/>
    <w:rsid w:val="00C07D0C"/>
    <w:rsid w:val="00C2736A"/>
    <w:rsid w:val="00C30673"/>
    <w:rsid w:val="00C31D0C"/>
    <w:rsid w:val="00C32737"/>
    <w:rsid w:val="00C47EC9"/>
    <w:rsid w:val="00C52155"/>
    <w:rsid w:val="00C54208"/>
    <w:rsid w:val="00C547DA"/>
    <w:rsid w:val="00C57B32"/>
    <w:rsid w:val="00C604E0"/>
    <w:rsid w:val="00C62728"/>
    <w:rsid w:val="00C725ED"/>
    <w:rsid w:val="00C82D82"/>
    <w:rsid w:val="00C8418E"/>
    <w:rsid w:val="00C973E1"/>
    <w:rsid w:val="00CA0255"/>
    <w:rsid w:val="00CA70A1"/>
    <w:rsid w:val="00CB0D4B"/>
    <w:rsid w:val="00CB4FBF"/>
    <w:rsid w:val="00CC7226"/>
    <w:rsid w:val="00CE1CF6"/>
    <w:rsid w:val="00CF18D8"/>
    <w:rsid w:val="00CF2C83"/>
    <w:rsid w:val="00D0433D"/>
    <w:rsid w:val="00D13603"/>
    <w:rsid w:val="00D14AEB"/>
    <w:rsid w:val="00D24CA1"/>
    <w:rsid w:val="00D26F92"/>
    <w:rsid w:val="00D36D50"/>
    <w:rsid w:val="00D37846"/>
    <w:rsid w:val="00D45C61"/>
    <w:rsid w:val="00D504E1"/>
    <w:rsid w:val="00D56CD6"/>
    <w:rsid w:val="00D67631"/>
    <w:rsid w:val="00D71516"/>
    <w:rsid w:val="00D75854"/>
    <w:rsid w:val="00D877E5"/>
    <w:rsid w:val="00DA3F94"/>
    <w:rsid w:val="00DB4212"/>
    <w:rsid w:val="00DB4771"/>
    <w:rsid w:val="00DB6D50"/>
    <w:rsid w:val="00DC7E05"/>
    <w:rsid w:val="00DD0172"/>
    <w:rsid w:val="00DD1BCC"/>
    <w:rsid w:val="00DD6889"/>
    <w:rsid w:val="00DE2667"/>
    <w:rsid w:val="00DF72BE"/>
    <w:rsid w:val="00E0028E"/>
    <w:rsid w:val="00E15557"/>
    <w:rsid w:val="00E21A7D"/>
    <w:rsid w:val="00E2715F"/>
    <w:rsid w:val="00E41502"/>
    <w:rsid w:val="00E52C4E"/>
    <w:rsid w:val="00E61566"/>
    <w:rsid w:val="00E67F36"/>
    <w:rsid w:val="00E72998"/>
    <w:rsid w:val="00E734CD"/>
    <w:rsid w:val="00E75D88"/>
    <w:rsid w:val="00E828BF"/>
    <w:rsid w:val="00E91DC4"/>
    <w:rsid w:val="00EA06FA"/>
    <w:rsid w:val="00EA107F"/>
    <w:rsid w:val="00EA5812"/>
    <w:rsid w:val="00EC22C7"/>
    <w:rsid w:val="00EC3AE6"/>
    <w:rsid w:val="00EC4F41"/>
    <w:rsid w:val="00ED3758"/>
    <w:rsid w:val="00ED3FB1"/>
    <w:rsid w:val="00EE0E1D"/>
    <w:rsid w:val="00EE3954"/>
    <w:rsid w:val="00F00B1D"/>
    <w:rsid w:val="00F02B62"/>
    <w:rsid w:val="00F12C47"/>
    <w:rsid w:val="00F16622"/>
    <w:rsid w:val="00F168D6"/>
    <w:rsid w:val="00F1723A"/>
    <w:rsid w:val="00F17590"/>
    <w:rsid w:val="00F23785"/>
    <w:rsid w:val="00F25853"/>
    <w:rsid w:val="00F35066"/>
    <w:rsid w:val="00F40F02"/>
    <w:rsid w:val="00F4182D"/>
    <w:rsid w:val="00F4376F"/>
    <w:rsid w:val="00F45376"/>
    <w:rsid w:val="00F51350"/>
    <w:rsid w:val="00F524D1"/>
    <w:rsid w:val="00F62383"/>
    <w:rsid w:val="00F643B1"/>
    <w:rsid w:val="00F64EC3"/>
    <w:rsid w:val="00F70E94"/>
    <w:rsid w:val="00F7363D"/>
    <w:rsid w:val="00F758AF"/>
    <w:rsid w:val="00F75A5E"/>
    <w:rsid w:val="00F81AC2"/>
    <w:rsid w:val="00F86340"/>
    <w:rsid w:val="00F86B04"/>
    <w:rsid w:val="00FA2A01"/>
    <w:rsid w:val="00FB2204"/>
    <w:rsid w:val="00FB56E2"/>
    <w:rsid w:val="00FB6C4D"/>
    <w:rsid w:val="00FD54E6"/>
    <w:rsid w:val="00FE0BC2"/>
    <w:rsid w:val="00FE2CED"/>
    <w:rsid w:val="00FE3112"/>
    <w:rsid w:val="00FF23A7"/>
    <w:rsid w:val="00FF3313"/>
    <w:rsid w:val="00FF4FC1"/>
    <w:rsid w:val="00FF61CC"/>
    <w:rsid w:val="00FF6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4D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354DA"/>
    <w:pPr>
      <w:keepNext/>
      <w:pageBreakBefore/>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rsid w:val="001354DA"/>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1354DA"/>
    <w:pPr>
      <w:keepNext/>
      <w:numPr>
        <w:ilvl w:val="2"/>
        <w:numId w:val="1"/>
      </w:numPr>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54D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1354DA"/>
    <w:rPr>
      <w:rFonts w:ascii="Arial" w:eastAsia="Times New Roman" w:hAnsi="Arial" w:cs="Times New Roman"/>
      <w:b/>
      <w:sz w:val="28"/>
      <w:szCs w:val="20"/>
    </w:rPr>
  </w:style>
  <w:style w:type="character" w:customStyle="1" w:styleId="Heading3Char">
    <w:name w:val="Heading 3 Char"/>
    <w:basedOn w:val="DefaultParagraphFont"/>
    <w:link w:val="Heading3"/>
    <w:rsid w:val="001354DA"/>
    <w:rPr>
      <w:rFonts w:ascii="Arial" w:eastAsia="Times New Roman" w:hAnsi="Arial" w:cs="Times New Roman"/>
      <w:sz w:val="20"/>
      <w:szCs w:val="20"/>
    </w:rPr>
  </w:style>
  <w:style w:type="paragraph" w:customStyle="1" w:styleId="InstructionalText">
    <w:name w:val="Instructional Text"/>
    <w:basedOn w:val="BodyText"/>
    <w:rsid w:val="001354DA"/>
    <w:rPr>
      <w:vanish/>
      <w:color w:val="FF00FF"/>
    </w:rPr>
  </w:style>
  <w:style w:type="paragraph" w:customStyle="1" w:styleId="ProjectName">
    <w:name w:val="ProjectName"/>
    <w:basedOn w:val="Title"/>
    <w:rsid w:val="001354DA"/>
  </w:style>
  <w:style w:type="paragraph" w:styleId="Title">
    <w:name w:val="Title"/>
    <w:basedOn w:val="Normal"/>
    <w:link w:val="TitleChar"/>
    <w:qFormat/>
    <w:rsid w:val="001354DA"/>
    <w:pPr>
      <w:spacing w:before="240" w:after="60"/>
    </w:pPr>
    <w:rPr>
      <w:rFonts w:ascii="Arial" w:hAnsi="Arial"/>
      <w:b/>
      <w:kern w:val="28"/>
      <w:sz w:val="32"/>
    </w:rPr>
  </w:style>
  <w:style w:type="character" w:customStyle="1" w:styleId="TitleChar">
    <w:name w:val="Title Char"/>
    <w:basedOn w:val="DefaultParagraphFont"/>
    <w:link w:val="Title"/>
    <w:rsid w:val="001354DA"/>
    <w:rPr>
      <w:rFonts w:ascii="Arial" w:eastAsia="Times New Roman" w:hAnsi="Arial" w:cs="Times New Roman"/>
      <w:b/>
      <w:kern w:val="28"/>
      <w:sz w:val="32"/>
      <w:szCs w:val="20"/>
    </w:rPr>
  </w:style>
  <w:style w:type="paragraph" w:styleId="Header">
    <w:name w:val="header"/>
    <w:basedOn w:val="Normal"/>
    <w:link w:val="HeaderChar"/>
    <w:rsid w:val="001354DA"/>
    <w:pPr>
      <w:tabs>
        <w:tab w:val="center" w:pos="4320"/>
        <w:tab w:val="right" w:pos="8640"/>
      </w:tabs>
    </w:pPr>
  </w:style>
  <w:style w:type="character" w:customStyle="1" w:styleId="HeaderChar">
    <w:name w:val="Header Char"/>
    <w:basedOn w:val="DefaultParagraphFont"/>
    <w:link w:val="Header"/>
    <w:rsid w:val="001354DA"/>
    <w:rPr>
      <w:rFonts w:ascii="Times New Roman" w:eastAsia="Times New Roman" w:hAnsi="Times New Roman" w:cs="Times New Roman"/>
      <w:sz w:val="20"/>
      <w:szCs w:val="20"/>
    </w:rPr>
  </w:style>
  <w:style w:type="paragraph" w:styleId="Footer">
    <w:name w:val="footer"/>
    <w:basedOn w:val="Normal"/>
    <w:link w:val="FooterChar"/>
    <w:uiPriority w:val="99"/>
    <w:rsid w:val="001354DA"/>
    <w:pPr>
      <w:tabs>
        <w:tab w:val="center" w:pos="4320"/>
        <w:tab w:val="right" w:pos="8640"/>
      </w:tabs>
    </w:pPr>
  </w:style>
  <w:style w:type="character" w:customStyle="1" w:styleId="FooterChar">
    <w:name w:val="Footer Char"/>
    <w:basedOn w:val="DefaultParagraphFont"/>
    <w:link w:val="Footer"/>
    <w:uiPriority w:val="99"/>
    <w:rsid w:val="001354DA"/>
    <w:rPr>
      <w:rFonts w:ascii="Times New Roman" w:eastAsia="Times New Roman" w:hAnsi="Times New Roman" w:cs="Times New Roman"/>
      <w:sz w:val="20"/>
      <w:szCs w:val="20"/>
    </w:rPr>
  </w:style>
  <w:style w:type="paragraph" w:styleId="TOC1">
    <w:name w:val="toc 1"/>
    <w:basedOn w:val="Normal"/>
    <w:next w:val="Normal"/>
    <w:autoRedefine/>
    <w:uiPriority w:val="39"/>
    <w:rsid w:val="001354DA"/>
    <w:pPr>
      <w:spacing w:before="120" w:after="120"/>
    </w:pPr>
    <w:rPr>
      <w:b/>
      <w:caps/>
    </w:rPr>
  </w:style>
  <w:style w:type="paragraph" w:styleId="TOC2">
    <w:name w:val="toc 2"/>
    <w:basedOn w:val="Normal"/>
    <w:next w:val="Normal"/>
    <w:autoRedefine/>
    <w:uiPriority w:val="39"/>
    <w:rsid w:val="001354DA"/>
    <w:pPr>
      <w:ind w:left="200"/>
    </w:pPr>
    <w:rPr>
      <w:smallCaps/>
    </w:rPr>
  </w:style>
  <w:style w:type="paragraph" w:styleId="BodyText">
    <w:name w:val="Body Text"/>
    <w:basedOn w:val="Normal"/>
    <w:link w:val="BodyTextChar"/>
    <w:rsid w:val="001354DA"/>
    <w:pPr>
      <w:spacing w:after="120"/>
    </w:pPr>
    <w:rPr>
      <w:rFonts w:ascii="Arial" w:hAnsi="Arial"/>
    </w:rPr>
  </w:style>
  <w:style w:type="character" w:customStyle="1" w:styleId="BodyTextChar">
    <w:name w:val="Body Text Char"/>
    <w:basedOn w:val="DefaultParagraphFont"/>
    <w:link w:val="BodyText"/>
    <w:rsid w:val="001354DA"/>
    <w:rPr>
      <w:rFonts w:ascii="Arial" w:eastAsia="Times New Roman" w:hAnsi="Arial" w:cs="Times New Roman"/>
      <w:sz w:val="20"/>
      <w:szCs w:val="20"/>
    </w:rPr>
  </w:style>
  <w:style w:type="character" w:styleId="Hyperlink">
    <w:name w:val="Hyperlink"/>
    <w:basedOn w:val="DefaultParagraphFont"/>
    <w:uiPriority w:val="99"/>
    <w:unhideWhenUsed/>
    <w:rsid w:val="00376761"/>
    <w:rPr>
      <w:color w:val="0000FF" w:themeColor="hyperlink"/>
      <w:u w:val="single"/>
    </w:rPr>
  </w:style>
  <w:style w:type="paragraph" w:styleId="BalloonText">
    <w:name w:val="Balloon Text"/>
    <w:basedOn w:val="Normal"/>
    <w:link w:val="BalloonTextChar"/>
    <w:uiPriority w:val="99"/>
    <w:semiHidden/>
    <w:unhideWhenUsed/>
    <w:rsid w:val="004B34C3"/>
    <w:rPr>
      <w:rFonts w:ascii="Tahoma" w:hAnsi="Tahoma" w:cs="Tahoma"/>
      <w:sz w:val="16"/>
      <w:szCs w:val="16"/>
    </w:rPr>
  </w:style>
  <w:style w:type="character" w:customStyle="1" w:styleId="BalloonTextChar">
    <w:name w:val="Balloon Text Char"/>
    <w:basedOn w:val="DefaultParagraphFont"/>
    <w:link w:val="BalloonText"/>
    <w:uiPriority w:val="99"/>
    <w:semiHidden/>
    <w:rsid w:val="004B34C3"/>
    <w:rPr>
      <w:rFonts w:ascii="Tahoma" w:eastAsia="Times New Roman" w:hAnsi="Tahoma" w:cs="Tahoma"/>
      <w:sz w:val="16"/>
      <w:szCs w:val="16"/>
    </w:rPr>
  </w:style>
  <w:style w:type="paragraph" w:styleId="NoSpacing">
    <w:name w:val="No Spacing"/>
    <w:uiPriority w:val="1"/>
    <w:qFormat/>
    <w:rsid w:val="00310091"/>
    <w:pPr>
      <w:spacing w:after="0" w:line="240" w:lineRule="auto"/>
    </w:pPr>
    <w:rPr>
      <w:rFonts w:ascii="Calibri" w:eastAsia="Calibri" w:hAnsi="Calibri" w:cs="Times New Roman"/>
    </w:rPr>
  </w:style>
  <w:style w:type="character" w:styleId="FollowedHyperlink">
    <w:name w:val="FollowedHyperlink"/>
    <w:basedOn w:val="DefaultParagraphFont"/>
    <w:uiPriority w:val="99"/>
    <w:semiHidden/>
    <w:unhideWhenUsed/>
    <w:rsid w:val="007D2F52"/>
    <w:rPr>
      <w:color w:val="800080" w:themeColor="followedHyperlink"/>
      <w:u w:val="single"/>
    </w:rPr>
  </w:style>
  <w:style w:type="character" w:styleId="CommentReference">
    <w:name w:val="annotation reference"/>
    <w:basedOn w:val="DefaultParagraphFont"/>
    <w:uiPriority w:val="99"/>
    <w:semiHidden/>
    <w:unhideWhenUsed/>
    <w:rsid w:val="0056370D"/>
    <w:rPr>
      <w:sz w:val="16"/>
      <w:szCs w:val="16"/>
    </w:rPr>
  </w:style>
  <w:style w:type="paragraph" w:styleId="CommentText">
    <w:name w:val="annotation text"/>
    <w:basedOn w:val="Normal"/>
    <w:link w:val="CommentTextChar"/>
    <w:uiPriority w:val="99"/>
    <w:semiHidden/>
    <w:unhideWhenUsed/>
    <w:rsid w:val="0056370D"/>
  </w:style>
  <w:style w:type="character" w:customStyle="1" w:styleId="CommentTextChar">
    <w:name w:val="Comment Text Char"/>
    <w:basedOn w:val="DefaultParagraphFont"/>
    <w:link w:val="CommentText"/>
    <w:uiPriority w:val="99"/>
    <w:semiHidden/>
    <w:rsid w:val="0056370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370D"/>
    <w:rPr>
      <w:b/>
      <w:bCs/>
    </w:rPr>
  </w:style>
  <w:style w:type="character" w:customStyle="1" w:styleId="CommentSubjectChar">
    <w:name w:val="Comment Subject Char"/>
    <w:basedOn w:val="CommentTextChar"/>
    <w:link w:val="CommentSubject"/>
    <w:uiPriority w:val="99"/>
    <w:semiHidden/>
    <w:rsid w:val="0056370D"/>
    <w:rPr>
      <w:b/>
      <w:bCs/>
    </w:rPr>
  </w:style>
  <w:style w:type="table" w:styleId="TableGrid">
    <w:name w:val="Table Grid"/>
    <w:basedOn w:val="TableNormal"/>
    <w:uiPriority w:val="59"/>
    <w:rsid w:val="007B7479"/>
    <w:pPr>
      <w:spacing w:beforeAutospacing="1" w:after="0" w:afterAutospacing="1"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unhideWhenUsed/>
    <w:rsid w:val="005A2388"/>
    <w:pPr>
      <w:spacing w:after="120" w:line="480" w:lineRule="auto"/>
    </w:pPr>
  </w:style>
  <w:style w:type="character" w:customStyle="1" w:styleId="BodyText2Char">
    <w:name w:val="Body Text 2 Char"/>
    <w:basedOn w:val="DefaultParagraphFont"/>
    <w:link w:val="BodyText2"/>
    <w:uiPriority w:val="99"/>
    <w:rsid w:val="005A2388"/>
    <w:rPr>
      <w:rFonts w:ascii="Times New Roman" w:eastAsia="Times New Roman" w:hAnsi="Times New Roman" w:cs="Times New Roman"/>
      <w:sz w:val="20"/>
      <w:szCs w:val="20"/>
    </w:rPr>
  </w:style>
  <w:style w:type="paragraph" w:styleId="ListParagraph">
    <w:name w:val="List Paragraph"/>
    <w:basedOn w:val="Normal"/>
    <w:uiPriority w:val="34"/>
    <w:qFormat/>
    <w:rsid w:val="00C023C5"/>
    <w:pPr>
      <w:ind w:left="720"/>
      <w:contextualSpacing/>
    </w:pPr>
  </w:style>
</w:styles>
</file>

<file path=word/webSettings.xml><?xml version="1.0" encoding="utf-8"?>
<w:webSettings xmlns:r="http://schemas.openxmlformats.org/officeDocument/2006/relationships" xmlns:w="http://schemas.openxmlformats.org/wordprocessingml/2006/main">
  <w:divs>
    <w:div w:id="44373588">
      <w:bodyDiv w:val="1"/>
      <w:marLeft w:val="0"/>
      <w:marRight w:val="0"/>
      <w:marTop w:val="0"/>
      <w:marBottom w:val="0"/>
      <w:divBdr>
        <w:top w:val="none" w:sz="0" w:space="0" w:color="auto"/>
        <w:left w:val="none" w:sz="0" w:space="0" w:color="auto"/>
        <w:bottom w:val="none" w:sz="0" w:space="0" w:color="auto"/>
        <w:right w:val="none" w:sz="0" w:space="0" w:color="auto"/>
      </w:divBdr>
    </w:div>
    <w:div w:id="88699158">
      <w:bodyDiv w:val="1"/>
      <w:marLeft w:val="0"/>
      <w:marRight w:val="0"/>
      <w:marTop w:val="0"/>
      <w:marBottom w:val="0"/>
      <w:divBdr>
        <w:top w:val="none" w:sz="0" w:space="0" w:color="auto"/>
        <w:left w:val="none" w:sz="0" w:space="0" w:color="auto"/>
        <w:bottom w:val="none" w:sz="0" w:space="0" w:color="auto"/>
        <w:right w:val="none" w:sz="0" w:space="0" w:color="auto"/>
      </w:divBdr>
    </w:div>
    <w:div w:id="102723842">
      <w:bodyDiv w:val="1"/>
      <w:marLeft w:val="0"/>
      <w:marRight w:val="0"/>
      <w:marTop w:val="0"/>
      <w:marBottom w:val="0"/>
      <w:divBdr>
        <w:top w:val="none" w:sz="0" w:space="0" w:color="auto"/>
        <w:left w:val="none" w:sz="0" w:space="0" w:color="auto"/>
        <w:bottom w:val="none" w:sz="0" w:space="0" w:color="auto"/>
        <w:right w:val="none" w:sz="0" w:space="0" w:color="auto"/>
      </w:divBdr>
    </w:div>
    <w:div w:id="110905394">
      <w:bodyDiv w:val="1"/>
      <w:marLeft w:val="0"/>
      <w:marRight w:val="0"/>
      <w:marTop w:val="0"/>
      <w:marBottom w:val="0"/>
      <w:divBdr>
        <w:top w:val="none" w:sz="0" w:space="0" w:color="auto"/>
        <w:left w:val="none" w:sz="0" w:space="0" w:color="auto"/>
        <w:bottom w:val="none" w:sz="0" w:space="0" w:color="auto"/>
        <w:right w:val="none" w:sz="0" w:space="0" w:color="auto"/>
      </w:divBdr>
    </w:div>
    <w:div w:id="155153136">
      <w:bodyDiv w:val="1"/>
      <w:marLeft w:val="0"/>
      <w:marRight w:val="0"/>
      <w:marTop w:val="0"/>
      <w:marBottom w:val="0"/>
      <w:divBdr>
        <w:top w:val="none" w:sz="0" w:space="0" w:color="auto"/>
        <w:left w:val="none" w:sz="0" w:space="0" w:color="auto"/>
        <w:bottom w:val="none" w:sz="0" w:space="0" w:color="auto"/>
        <w:right w:val="none" w:sz="0" w:space="0" w:color="auto"/>
      </w:divBdr>
    </w:div>
    <w:div w:id="179664424">
      <w:bodyDiv w:val="1"/>
      <w:marLeft w:val="0"/>
      <w:marRight w:val="0"/>
      <w:marTop w:val="0"/>
      <w:marBottom w:val="0"/>
      <w:divBdr>
        <w:top w:val="none" w:sz="0" w:space="0" w:color="auto"/>
        <w:left w:val="none" w:sz="0" w:space="0" w:color="auto"/>
        <w:bottom w:val="none" w:sz="0" w:space="0" w:color="auto"/>
        <w:right w:val="none" w:sz="0" w:space="0" w:color="auto"/>
      </w:divBdr>
    </w:div>
    <w:div w:id="203948282">
      <w:bodyDiv w:val="1"/>
      <w:marLeft w:val="0"/>
      <w:marRight w:val="0"/>
      <w:marTop w:val="0"/>
      <w:marBottom w:val="0"/>
      <w:divBdr>
        <w:top w:val="none" w:sz="0" w:space="0" w:color="auto"/>
        <w:left w:val="none" w:sz="0" w:space="0" w:color="auto"/>
        <w:bottom w:val="none" w:sz="0" w:space="0" w:color="auto"/>
        <w:right w:val="none" w:sz="0" w:space="0" w:color="auto"/>
      </w:divBdr>
    </w:div>
    <w:div w:id="205485576">
      <w:bodyDiv w:val="1"/>
      <w:marLeft w:val="0"/>
      <w:marRight w:val="0"/>
      <w:marTop w:val="0"/>
      <w:marBottom w:val="0"/>
      <w:divBdr>
        <w:top w:val="none" w:sz="0" w:space="0" w:color="auto"/>
        <w:left w:val="none" w:sz="0" w:space="0" w:color="auto"/>
        <w:bottom w:val="none" w:sz="0" w:space="0" w:color="auto"/>
        <w:right w:val="none" w:sz="0" w:space="0" w:color="auto"/>
      </w:divBdr>
    </w:div>
    <w:div w:id="384567871">
      <w:bodyDiv w:val="1"/>
      <w:marLeft w:val="0"/>
      <w:marRight w:val="0"/>
      <w:marTop w:val="0"/>
      <w:marBottom w:val="0"/>
      <w:divBdr>
        <w:top w:val="none" w:sz="0" w:space="0" w:color="auto"/>
        <w:left w:val="none" w:sz="0" w:space="0" w:color="auto"/>
        <w:bottom w:val="none" w:sz="0" w:space="0" w:color="auto"/>
        <w:right w:val="none" w:sz="0" w:space="0" w:color="auto"/>
      </w:divBdr>
    </w:div>
    <w:div w:id="420028008">
      <w:bodyDiv w:val="1"/>
      <w:marLeft w:val="0"/>
      <w:marRight w:val="0"/>
      <w:marTop w:val="0"/>
      <w:marBottom w:val="0"/>
      <w:divBdr>
        <w:top w:val="none" w:sz="0" w:space="0" w:color="auto"/>
        <w:left w:val="none" w:sz="0" w:space="0" w:color="auto"/>
        <w:bottom w:val="none" w:sz="0" w:space="0" w:color="auto"/>
        <w:right w:val="none" w:sz="0" w:space="0" w:color="auto"/>
      </w:divBdr>
    </w:div>
    <w:div w:id="429620432">
      <w:bodyDiv w:val="1"/>
      <w:marLeft w:val="0"/>
      <w:marRight w:val="0"/>
      <w:marTop w:val="0"/>
      <w:marBottom w:val="0"/>
      <w:divBdr>
        <w:top w:val="none" w:sz="0" w:space="0" w:color="auto"/>
        <w:left w:val="none" w:sz="0" w:space="0" w:color="auto"/>
        <w:bottom w:val="none" w:sz="0" w:space="0" w:color="auto"/>
        <w:right w:val="none" w:sz="0" w:space="0" w:color="auto"/>
      </w:divBdr>
    </w:div>
    <w:div w:id="502622105">
      <w:bodyDiv w:val="1"/>
      <w:marLeft w:val="0"/>
      <w:marRight w:val="0"/>
      <w:marTop w:val="0"/>
      <w:marBottom w:val="0"/>
      <w:divBdr>
        <w:top w:val="none" w:sz="0" w:space="0" w:color="auto"/>
        <w:left w:val="none" w:sz="0" w:space="0" w:color="auto"/>
        <w:bottom w:val="none" w:sz="0" w:space="0" w:color="auto"/>
        <w:right w:val="none" w:sz="0" w:space="0" w:color="auto"/>
      </w:divBdr>
    </w:div>
    <w:div w:id="522011874">
      <w:bodyDiv w:val="1"/>
      <w:marLeft w:val="0"/>
      <w:marRight w:val="0"/>
      <w:marTop w:val="0"/>
      <w:marBottom w:val="0"/>
      <w:divBdr>
        <w:top w:val="none" w:sz="0" w:space="0" w:color="auto"/>
        <w:left w:val="none" w:sz="0" w:space="0" w:color="auto"/>
        <w:bottom w:val="none" w:sz="0" w:space="0" w:color="auto"/>
        <w:right w:val="none" w:sz="0" w:space="0" w:color="auto"/>
      </w:divBdr>
    </w:div>
    <w:div w:id="621692789">
      <w:bodyDiv w:val="1"/>
      <w:marLeft w:val="0"/>
      <w:marRight w:val="0"/>
      <w:marTop w:val="0"/>
      <w:marBottom w:val="0"/>
      <w:divBdr>
        <w:top w:val="none" w:sz="0" w:space="0" w:color="auto"/>
        <w:left w:val="none" w:sz="0" w:space="0" w:color="auto"/>
        <w:bottom w:val="none" w:sz="0" w:space="0" w:color="auto"/>
        <w:right w:val="none" w:sz="0" w:space="0" w:color="auto"/>
      </w:divBdr>
    </w:div>
    <w:div w:id="623460852">
      <w:bodyDiv w:val="1"/>
      <w:marLeft w:val="0"/>
      <w:marRight w:val="0"/>
      <w:marTop w:val="0"/>
      <w:marBottom w:val="0"/>
      <w:divBdr>
        <w:top w:val="none" w:sz="0" w:space="0" w:color="auto"/>
        <w:left w:val="none" w:sz="0" w:space="0" w:color="auto"/>
        <w:bottom w:val="none" w:sz="0" w:space="0" w:color="auto"/>
        <w:right w:val="none" w:sz="0" w:space="0" w:color="auto"/>
      </w:divBdr>
    </w:div>
    <w:div w:id="630206173">
      <w:bodyDiv w:val="1"/>
      <w:marLeft w:val="0"/>
      <w:marRight w:val="0"/>
      <w:marTop w:val="0"/>
      <w:marBottom w:val="0"/>
      <w:divBdr>
        <w:top w:val="none" w:sz="0" w:space="0" w:color="auto"/>
        <w:left w:val="none" w:sz="0" w:space="0" w:color="auto"/>
        <w:bottom w:val="none" w:sz="0" w:space="0" w:color="auto"/>
        <w:right w:val="none" w:sz="0" w:space="0" w:color="auto"/>
      </w:divBdr>
    </w:div>
    <w:div w:id="692802047">
      <w:bodyDiv w:val="1"/>
      <w:marLeft w:val="0"/>
      <w:marRight w:val="0"/>
      <w:marTop w:val="0"/>
      <w:marBottom w:val="0"/>
      <w:divBdr>
        <w:top w:val="none" w:sz="0" w:space="0" w:color="auto"/>
        <w:left w:val="none" w:sz="0" w:space="0" w:color="auto"/>
        <w:bottom w:val="none" w:sz="0" w:space="0" w:color="auto"/>
        <w:right w:val="none" w:sz="0" w:space="0" w:color="auto"/>
      </w:divBdr>
    </w:div>
    <w:div w:id="769785876">
      <w:bodyDiv w:val="1"/>
      <w:marLeft w:val="0"/>
      <w:marRight w:val="0"/>
      <w:marTop w:val="0"/>
      <w:marBottom w:val="0"/>
      <w:divBdr>
        <w:top w:val="none" w:sz="0" w:space="0" w:color="auto"/>
        <w:left w:val="none" w:sz="0" w:space="0" w:color="auto"/>
        <w:bottom w:val="none" w:sz="0" w:space="0" w:color="auto"/>
        <w:right w:val="none" w:sz="0" w:space="0" w:color="auto"/>
      </w:divBdr>
    </w:div>
    <w:div w:id="843742762">
      <w:bodyDiv w:val="1"/>
      <w:marLeft w:val="0"/>
      <w:marRight w:val="0"/>
      <w:marTop w:val="0"/>
      <w:marBottom w:val="0"/>
      <w:divBdr>
        <w:top w:val="none" w:sz="0" w:space="0" w:color="auto"/>
        <w:left w:val="none" w:sz="0" w:space="0" w:color="auto"/>
        <w:bottom w:val="none" w:sz="0" w:space="0" w:color="auto"/>
        <w:right w:val="none" w:sz="0" w:space="0" w:color="auto"/>
      </w:divBdr>
    </w:div>
    <w:div w:id="946351724">
      <w:bodyDiv w:val="1"/>
      <w:marLeft w:val="0"/>
      <w:marRight w:val="0"/>
      <w:marTop w:val="0"/>
      <w:marBottom w:val="0"/>
      <w:divBdr>
        <w:top w:val="none" w:sz="0" w:space="0" w:color="auto"/>
        <w:left w:val="none" w:sz="0" w:space="0" w:color="auto"/>
        <w:bottom w:val="none" w:sz="0" w:space="0" w:color="auto"/>
        <w:right w:val="none" w:sz="0" w:space="0" w:color="auto"/>
      </w:divBdr>
    </w:div>
    <w:div w:id="946697329">
      <w:bodyDiv w:val="1"/>
      <w:marLeft w:val="0"/>
      <w:marRight w:val="0"/>
      <w:marTop w:val="0"/>
      <w:marBottom w:val="0"/>
      <w:divBdr>
        <w:top w:val="none" w:sz="0" w:space="0" w:color="auto"/>
        <w:left w:val="none" w:sz="0" w:space="0" w:color="auto"/>
        <w:bottom w:val="none" w:sz="0" w:space="0" w:color="auto"/>
        <w:right w:val="none" w:sz="0" w:space="0" w:color="auto"/>
      </w:divBdr>
    </w:div>
    <w:div w:id="966203248">
      <w:bodyDiv w:val="1"/>
      <w:marLeft w:val="0"/>
      <w:marRight w:val="0"/>
      <w:marTop w:val="0"/>
      <w:marBottom w:val="0"/>
      <w:divBdr>
        <w:top w:val="none" w:sz="0" w:space="0" w:color="auto"/>
        <w:left w:val="none" w:sz="0" w:space="0" w:color="auto"/>
        <w:bottom w:val="none" w:sz="0" w:space="0" w:color="auto"/>
        <w:right w:val="none" w:sz="0" w:space="0" w:color="auto"/>
      </w:divBdr>
    </w:div>
    <w:div w:id="1007632601">
      <w:bodyDiv w:val="1"/>
      <w:marLeft w:val="0"/>
      <w:marRight w:val="0"/>
      <w:marTop w:val="0"/>
      <w:marBottom w:val="0"/>
      <w:divBdr>
        <w:top w:val="none" w:sz="0" w:space="0" w:color="auto"/>
        <w:left w:val="none" w:sz="0" w:space="0" w:color="auto"/>
        <w:bottom w:val="none" w:sz="0" w:space="0" w:color="auto"/>
        <w:right w:val="none" w:sz="0" w:space="0" w:color="auto"/>
      </w:divBdr>
    </w:div>
    <w:div w:id="1018311968">
      <w:bodyDiv w:val="1"/>
      <w:marLeft w:val="0"/>
      <w:marRight w:val="0"/>
      <w:marTop w:val="0"/>
      <w:marBottom w:val="0"/>
      <w:divBdr>
        <w:top w:val="none" w:sz="0" w:space="0" w:color="auto"/>
        <w:left w:val="none" w:sz="0" w:space="0" w:color="auto"/>
        <w:bottom w:val="none" w:sz="0" w:space="0" w:color="auto"/>
        <w:right w:val="none" w:sz="0" w:space="0" w:color="auto"/>
      </w:divBdr>
    </w:div>
    <w:div w:id="1098060912">
      <w:bodyDiv w:val="1"/>
      <w:marLeft w:val="0"/>
      <w:marRight w:val="0"/>
      <w:marTop w:val="0"/>
      <w:marBottom w:val="0"/>
      <w:divBdr>
        <w:top w:val="none" w:sz="0" w:space="0" w:color="auto"/>
        <w:left w:val="none" w:sz="0" w:space="0" w:color="auto"/>
        <w:bottom w:val="none" w:sz="0" w:space="0" w:color="auto"/>
        <w:right w:val="none" w:sz="0" w:space="0" w:color="auto"/>
      </w:divBdr>
    </w:div>
    <w:div w:id="1197814007">
      <w:bodyDiv w:val="1"/>
      <w:marLeft w:val="0"/>
      <w:marRight w:val="0"/>
      <w:marTop w:val="0"/>
      <w:marBottom w:val="0"/>
      <w:divBdr>
        <w:top w:val="none" w:sz="0" w:space="0" w:color="auto"/>
        <w:left w:val="none" w:sz="0" w:space="0" w:color="auto"/>
        <w:bottom w:val="none" w:sz="0" w:space="0" w:color="auto"/>
        <w:right w:val="none" w:sz="0" w:space="0" w:color="auto"/>
      </w:divBdr>
    </w:div>
    <w:div w:id="1254513689">
      <w:bodyDiv w:val="1"/>
      <w:marLeft w:val="0"/>
      <w:marRight w:val="0"/>
      <w:marTop w:val="0"/>
      <w:marBottom w:val="0"/>
      <w:divBdr>
        <w:top w:val="none" w:sz="0" w:space="0" w:color="auto"/>
        <w:left w:val="none" w:sz="0" w:space="0" w:color="auto"/>
        <w:bottom w:val="none" w:sz="0" w:space="0" w:color="auto"/>
        <w:right w:val="none" w:sz="0" w:space="0" w:color="auto"/>
      </w:divBdr>
    </w:div>
    <w:div w:id="1288850766">
      <w:bodyDiv w:val="1"/>
      <w:marLeft w:val="0"/>
      <w:marRight w:val="0"/>
      <w:marTop w:val="0"/>
      <w:marBottom w:val="0"/>
      <w:divBdr>
        <w:top w:val="none" w:sz="0" w:space="0" w:color="auto"/>
        <w:left w:val="none" w:sz="0" w:space="0" w:color="auto"/>
        <w:bottom w:val="none" w:sz="0" w:space="0" w:color="auto"/>
        <w:right w:val="none" w:sz="0" w:space="0" w:color="auto"/>
      </w:divBdr>
    </w:div>
    <w:div w:id="1328902873">
      <w:bodyDiv w:val="1"/>
      <w:marLeft w:val="0"/>
      <w:marRight w:val="0"/>
      <w:marTop w:val="0"/>
      <w:marBottom w:val="0"/>
      <w:divBdr>
        <w:top w:val="none" w:sz="0" w:space="0" w:color="auto"/>
        <w:left w:val="none" w:sz="0" w:space="0" w:color="auto"/>
        <w:bottom w:val="none" w:sz="0" w:space="0" w:color="auto"/>
        <w:right w:val="none" w:sz="0" w:space="0" w:color="auto"/>
      </w:divBdr>
    </w:div>
    <w:div w:id="1334138978">
      <w:bodyDiv w:val="1"/>
      <w:marLeft w:val="0"/>
      <w:marRight w:val="0"/>
      <w:marTop w:val="0"/>
      <w:marBottom w:val="0"/>
      <w:divBdr>
        <w:top w:val="none" w:sz="0" w:space="0" w:color="auto"/>
        <w:left w:val="none" w:sz="0" w:space="0" w:color="auto"/>
        <w:bottom w:val="none" w:sz="0" w:space="0" w:color="auto"/>
        <w:right w:val="none" w:sz="0" w:space="0" w:color="auto"/>
      </w:divBdr>
    </w:div>
    <w:div w:id="1334529661">
      <w:bodyDiv w:val="1"/>
      <w:marLeft w:val="0"/>
      <w:marRight w:val="0"/>
      <w:marTop w:val="0"/>
      <w:marBottom w:val="0"/>
      <w:divBdr>
        <w:top w:val="none" w:sz="0" w:space="0" w:color="auto"/>
        <w:left w:val="none" w:sz="0" w:space="0" w:color="auto"/>
        <w:bottom w:val="none" w:sz="0" w:space="0" w:color="auto"/>
        <w:right w:val="none" w:sz="0" w:space="0" w:color="auto"/>
      </w:divBdr>
    </w:div>
    <w:div w:id="1367170879">
      <w:bodyDiv w:val="1"/>
      <w:marLeft w:val="0"/>
      <w:marRight w:val="0"/>
      <w:marTop w:val="0"/>
      <w:marBottom w:val="0"/>
      <w:divBdr>
        <w:top w:val="none" w:sz="0" w:space="0" w:color="auto"/>
        <w:left w:val="none" w:sz="0" w:space="0" w:color="auto"/>
        <w:bottom w:val="none" w:sz="0" w:space="0" w:color="auto"/>
        <w:right w:val="none" w:sz="0" w:space="0" w:color="auto"/>
      </w:divBdr>
    </w:div>
    <w:div w:id="1493523815">
      <w:bodyDiv w:val="1"/>
      <w:marLeft w:val="0"/>
      <w:marRight w:val="0"/>
      <w:marTop w:val="0"/>
      <w:marBottom w:val="0"/>
      <w:divBdr>
        <w:top w:val="none" w:sz="0" w:space="0" w:color="auto"/>
        <w:left w:val="none" w:sz="0" w:space="0" w:color="auto"/>
        <w:bottom w:val="none" w:sz="0" w:space="0" w:color="auto"/>
        <w:right w:val="none" w:sz="0" w:space="0" w:color="auto"/>
      </w:divBdr>
    </w:div>
    <w:div w:id="1524321514">
      <w:bodyDiv w:val="1"/>
      <w:marLeft w:val="0"/>
      <w:marRight w:val="0"/>
      <w:marTop w:val="0"/>
      <w:marBottom w:val="0"/>
      <w:divBdr>
        <w:top w:val="none" w:sz="0" w:space="0" w:color="auto"/>
        <w:left w:val="none" w:sz="0" w:space="0" w:color="auto"/>
        <w:bottom w:val="none" w:sz="0" w:space="0" w:color="auto"/>
        <w:right w:val="none" w:sz="0" w:space="0" w:color="auto"/>
      </w:divBdr>
    </w:div>
    <w:div w:id="1552231719">
      <w:bodyDiv w:val="1"/>
      <w:marLeft w:val="0"/>
      <w:marRight w:val="0"/>
      <w:marTop w:val="0"/>
      <w:marBottom w:val="0"/>
      <w:divBdr>
        <w:top w:val="none" w:sz="0" w:space="0" w:color="auto"/>
        <w:left w:val="none" w:sz="0" w:space="0" w:color="auto"/>
        <w:bottom w:val="none" w:sz="0" w:space="0" w:color="auto"/>
        <w:right w:val="none" w:sz="0" w:space="0" w:color="auto"/>
      </w:divBdr>
    </w:div>
    <w:div w:id="1562711472">
      <w:bodyDiv w:val="1"/>
      <w:marLeft w:val="0"/>
      <w:marRight w:val="0"/>
      <w:marTop w:val="0"/>
      <w:marBottom w:val="0"/>
      <w:divBdr>
        <w:top w:val="none" w:sz="0" w:space="0" w:color="auto"/>
        <w:left w:val="none" w:sz="0" w:space="0" w:color="auto"/>
        <w:bottom w:val="none" w:sz="0" w:space="0" w:color="auto"/>
        <w:right w:val="none" w:sz="0" w:space="0" w:color="auto"/>
      </w:divBdr>
    </w:div>
    <w:div w:id="1575622180">
      <w:bodyDiv w:val="1"/>
      <w:marLeft w:val="0"/>
      <w:marRight w:val="0"/>
      <w:marTop w:val="0"/>
      <w:marBottom w:val="0"/>
      <w:divBdr>
        <w:top w:val="none" w:sz="0" w:space="0" w:color="auto"/>
        <w:left w:val="none" w:sz="0" w:space="0" w:color="auto"/>
        <w:bottom w:val="none" w:sz="0" w:space="0" w:color="auto"/>
        <w:right w:val="none" w:sz="0" w:space="0" w:color="auto"/>
      </w:divBdr>
    </w:div>
    <w:div w:id="1583374853">
      <w:bodyDiv w:val="1"/>
      <w:marLeft w:val="0"/>
      <w:marRight w:val="0"/>
      <w:marTop w:val="0"/>
      <w:marBottom w:val="0"/>
      <w:divBdr>
        <w:top w:val="none" w:sz="0" w:space="0" w:color="auto"/>
        <w:left w:val="none" w:sz="0" w:space="0" w:color="auto"/>
        <w:bottom w:val="none" w:sz="0" w:space="0" w:color="auto"/>
        <w:right w:val="none" w:sz="0" w:space="0" w:color="auto"/>
      </w:divBdr>
    </w:div>
    <w:div w:id="1585216635">
      <w:bodyDiv w:val="1"/>
      <w:marLeft w:val="0"/>
      <w:marRight w:val="0"/>
      <w:marTop w:val="0"/>
      <w:marBottom w:val="0"/>
      <w:divBdr>
        <w:top w:val="none" w:sz="0" w:space="0" w:color="auto"/>
        <w:left w:val="none" w:sz="0" w:space="0" w:color="auto"/>
        <w:bottom w:val="none" w:sz="0" w:space="0" w:color="auto"/>
        <w:right w:val="none" w:sz="0" w:space="0" w:color="auto"/>
      </w:divBdr>
    </w:div>
    <w:div w:id="1677462322">
      <w:bodyDiv w:val="1"/>
      <w:marLeft w:val="0"/>
      <w:marRight w:val="0"/>
      <w:marTop w:val="0"/>
      <w:marBottom w:val="0"/>
      <w:divBdr>
        <w:top w:val="none" w:sz="0" w:space="0" w:color="auto"/>
        <w:left w:val="none" w:sz="0" w:space="0" w:color="auto"/>
        <w:bottom w:val="none" w:sz="0" w:space="0" w:color="auto"/>
        <w:right w:val="none" w:sz="0" w:space="0" w:color="auto"/>
      </w:divBdr>
    </w:div>
    <w:div w:id="1700350962">
      <w:bodyDiv w:val="1"/>
      <w:marLeft w:val="0"/>
      <w:marRight w:val="0"/>
      <w:marTop w:val="0"/>
      <w:marBottom w:val="0"/>
      <w:divBdr>
        <w:top w:val="none" w:sz="0" w:space="0" w:color="auto"/>
        <w:left w:val="none" w:sz="0" w:space="0" w:color="auto"/>
        <w:bottom w:val="none" w:sz="0" w:space="0" w:color="auto"/>
        <w:right w:val="none" w:sz="0" w:space="0" w:color="auto"/>
      </w:divBdr>
    </w:div>
    <w:div w:id="1770008581">
      <w:bodyDiv w:val="1"/>
      <w:marLeft w:val="0"/>
      <w:marRight w:val="0"/>
      <w:marTop w:val="0"/>
      <w:marBottom w:val="0"/>
      <w:divBdr>
        <w:top w:val="none" w:sz="0" w:space="0" w:color="auto"/>
        <w:left w:val="none" w:sz="0" w:space="0" w:color="auto"/>
        <w:bottom w:val="none" w:sz="0" w:space="0" w:color="auto"/>
        <w:right w:val="none" w:sz="0" w:space="0" w:color="auto"/>
      </w:divBdr>
    </w:div>
    <w:div w:id="1784879956">
      <w:bodyDiv w:val="1"/>
      <w:marLeft w:val="0"/>
      <w:marRight w:val="0"/>
      <w:marTop w:val="0"/>
      <w:marBottom w:val="0"/>
      <w:divBdr>
        <w:top w:val="none" w:sz="0" w:space="0" w:color="auto"/>
        <w:left w:val="none" w:sz="0" w:space="0" w:color="auto"/>
        <w:bottom w:val="none" w:sz="0" w:space="0" w:color="auto"/>
        <w:right w:val="none" w:sz="0" w:space="0" w:color="auto"/>
      </w:divBdr>
      <w:divsChild>
        <w:div w:id="1282883091">
          <w:marLeft w:val="0"/>
          <w:marRight w:val="0"/>
          <w:marTop w:val="0"/>
          <w:marBottom w:val="0"/>
          <w:divBdr>
            <w:top w:val="none" w:sz="0" w:space="0" w:color="auto"/>
            <w:left w:val="none" w:sz="0" w:space="0" w:color="auto"/>
            <w:bottom w:val="none" w:sz="0" w:space="0" w:color="auto"/>
            <w:right w:val="none" w:sz="0" w:space="0" w:color="auto"/>
          </w:divBdr>
          <w:divsChild>
            <w:div w:id="765005777">
              <w:marLeft w:val="0"/>
              <w:marRight w:val="0"/>
              <w:marTop w:val="0"/>
              <w:marBottom w:val="0"/>
              <w:divBdr>
                <w:top w:val="none" w:sz="0" w:space="0" w:color="auto"/>
                <w:left w:val="none" w:sz="0" w:space="0" w:color="auto"/>
                <w:bottom w:val="none" w:sz="0" w:space="0" w:color="auto"/>
                <w:right w:val="none" w:sz="0" w:space="0" w:color="auto"/>
              </w:divBdr>
              <w:divsChild>
                <w:div w:id="1749880400">
                  <w:marLeft w:val="0"/>
                  <w:marRight w:val="0"/>
                  <w:marTop w:val="0"/>
                  <w:marBottom w:val="0"/>
                  <w:divBdr>
                    <w:top w:val="none" w:sz="0" w:space="0" w:color="auto"/>
                    <w:left w:val="none" w:sz="0" w:space="0" w:color="auto"/>
                    <w:bottom w:val="none" w:sz="0" w:space="0" w:color="auto"/>
                    <w:right w:val="none" w:sz="0" w:space="0" w:color="auto"/>
                  </w:divBdr>
                  <w:divsChild>
                    <w:div w:id="240332606">
                      <w:marLeft w:val="0"/>
                      <w:marRight w:val="0"/>
                      <w:marTop w:val="0"/>
                      <w:marBottom w:val="0"/>
                      <w:divBdr>
                        <w:top w:val="none" w:sz="0" w:space="0" w:color="auto"/>
                        <w:left w:val="none" w:sz="0" w:space="0" w:color="auto"/>
                        <w:bottom w:val="none" w:sz="0" w:space="0" w:color="auto"/>
                        <w:right w:val="none" w:sz="0" w:space="0" w:color="auto"/>
                      </w:divBdr>
                      <w:divsChild>
                        <w:div w:id="871844462">
                          <w:marLeft w:val="0"/>
                          <w:marRight w:val="0"/>
                          <w:marTop w:val="0"/>
                          <w:marBottom w:val="0"/>
                          <w:divBdr>
                            <w:top w:val="none" w:sz="0" w:space="0" w:color="auto"/>
                            <w:left w:val="none" w:sz="0" w:space="0" w:color="auto"/>
                            <w:bottom w:val="none" w:sz="0" w:space="0" w:color="auto"/>
                            <w:right w:val="none" w:sz="0" w:space="0" w:color="auto"/>
                          </w:divBdr>
                          <w:divsChild>
                            <w:div w:id="1370255489">
                              <w:marLeft w:val="0"/>
                              <w:marRight w:val="0"/>
                              <w:marTop w:val="0"/>
                              <w:marBottom w:val="300"/>
                              <w:divBdr>
                                <w:top w:val="single" w:sz="6" w:space="8" w:color="EEEEEE"/>
                                <w:left w:val="single" w:sz="6" w:space="11" w:color="EEEEEE"/>
                                <w:bottom w:val="single" w:sz="6" w:space="8" w:color="EEEEEE"/>
                                <w:right w:val="single" w:sz="6" w:space="11" w:color="EEEEEE"/>
                              </w:divBdr>
                              <w:divsChild>
                                <w:div w:id="1200048849">
                                  <w:marLeft w:val="0"/>
                                  <w:marRight w:val="0"/>
                                  <w:marTop w:val="0"/>
                                  <w:marBottom w:val="0"/>
                                  <w:divBdr>
                                    <w:top w:val="none" w:sz="0" w:space="0" w:color="auto"/>
                                    <w:left w:val="none" w:sz="0" w:space="0" w:color="auto"/>
                                    <w:bottom w:val="none" w:sz="0" w:space="0" w:color="auto"/>
                                    <w:right w:val="none" w:sz="0" w:space="0" w:color="auto"/>
                                  </w:divBdr>
                                  <w:divsChild>
                                    <w:div w:id="9718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239306">
      <w:bodyDiv w:val="1"/>
      <w:marLeft w:val="0"/>
      <w:marRight w:val="0"/>
      <w:marTop w:val="0"/>
      <w:marBottom w:val="0"/>
      <w:divBdr>
        <w:top w:val="none" w:sz="0" w:space="0" w:color="auto"/>
        <w:left w:val="none" w:sz="0" w:space="0" w:color="auto"/>
        <w:bottom w:val="none" w:sz="0" w:space="0" w:color="auto"/>
        <w:right w:val="none" w:sz="0" w:space="0" w:color="auto"/>
      </w:divBdr>
    </w:div>
    <w:div w:id="1837066692">
      <w:bodyDiv w:val="1"/>
      <w:marLeft w:val="0"/>
      <w:marRight w:val="0"/>
      <w:marTop w:val="0"/>
      <w:marBottom w:val="0"/>
      <w:divBdr>
        <w:top w:val="none" w:sz="0" w:space="0" w:color="auto"/>
        <w:left w:val="none" w:sz="0" w:space="0" w:color="auto"/>
        <w:bottom w:val="none" w:sz="0" w:space="0" w:color="auto"/>
        <w:right w:val="none" w:sz="0" w:space="0" w:color="auto"/>
      </w:divBdr>
      <w:divsChild>
        <w:div w:id="1314261803">
          <w:marLeft w:val="0"/>
          <w:marRight w:val="0"/>
          <w:marTop w:val="0"/>
          <w:marBottom w:val="0"/>
          <w:divBdr>
            <w:top w:val="none" w:sz="0" w:space="0" w:color="auto"/>
            <w:left w:val="none" w:sz="0" w:space="0" w:color="auto"/>
            <w:bottom w:val="none" w:sz="0" w:space="0" w:color="auto"/>
            <w:right w:val="none" w:sz="0" w:space="0" w:color="auto"/>
          </w:divBdr>
          <w:divsChild>
            <w:div w:id="1483883397">
              <w:marLeft w:val="0"/>
              <w:marRight w:val="0"/>
              <w:marTop w:val="0"/>
              <w:marBottom w:val="0"/>
              <w:divBdr>
                <w:top w:val="none" w:sz="0" w:space="0" w:color="auto"/>
                <w:left w:val="none" w:sz="0" w:space="0" w:color="auto"/>
                <w:bottom w:val="none" w:sz="0" w:space="0" w:color="auto"/>
                <w:right w:val="none" w:sz="0" w:space="0" w:color="auto"/>
              </w:divBdr>
              <w:divsChild>
                <w:div w:id="1780907286">
                  <w:marLeft w:val="0"/>
                  <w:marRight w:val="0"/>
                  <w:marTop w:val="0"/>
                  <w:marBottom w:val="0"/>
                  <w:divBdr>
                    <w:top w:val="none" w:sz="0" w:space="0" w:color="auto"/>
                    <w:left w:val="none" w:sz="0" w:space="0" w:color="auto"/>
                    <w:bottom w:val="none" w:sz="0" w:space="0" w:color="auto"/>
                    <w:right w:val="none" w:sz="0" w:space="0" w:color="auto"/>
                  </w:divBdr>
                  <w:divsChild>
                    <w:div w:id="1229342084">
                      <w:marLeft w:val="0"/>
                      <w:marRight w:val="0"/>
                      <w:marTop w:val="0"/>
                      <w:marBottom w:val="0"/>
                      <w:divBdr>
                        <w:top w:val="none" w:sz="0" w:space="0" w:color="auto"/>
                        <w:left w:val="none" w:sz="0" w:space="0" w:color="auto"/>
                        <w:bottom w:val="none" w:sz="0" w:space="0" w:color="auto"/>
                        <w:right w:val="none" w:sz="0" w:space="0" w:color="auto"/>
                      </w:divBdr>
                      <w:divsChild>
                        <w:div w:id="1121454703">
                          <w:marLeft w:val="0"/>
                          <w:marRight w:val="0"/>
                          <w:marTop w:val="0"/>
                          <w:marBottom w:val="0"/>
                          <w:divBdr>
                            <w:top w:val="none" w:sz="0" w:space="0" w:color="auto"/>
                            <w:left w:val="none" w:sz="0" w:space="0" w:color="auto"/>
                            <w:bottom w:val="none" w:sz="0" w:space="0" w:color="auto"/>
                            <w:right w:val="none" w:sz="0" w:space="0" w:color="auto"/>
                          </w:divBdr>
                          <w:divsChild>
                            <w:div w:id="992565733">
                              <w:marLeft w:val="0"/>
                              <w:marRight w:val="0"/>
                              <w:marTop w:val="0"/>
                              <w:marBottom w:val="300"/>
                              <w:divBdr>
                                <w:top w:val="single" w:sz="6" w:space="8" w:color="EEEEEE"/>
                                <w:left w:val="single" w:sz="6" w:space="11" w:color="EEEEEE"/>
                                <w:bottom w:val="single" w:sz="6" w:space="8" w:color="EEEEEE"/>
                                <w:right w:val="single" w:sz="6" w:space="11" w:color="EEEEEE"/>
                              </w:divBdr>
                              <w:divsChild>
                                <w:div w:id="1140805812">
                                  <w:marLeft w:val="0"/>
                                  <w:marRight w:val="0"/>
                                  <w:marTop w:val="0"/>
                                  <w:marBottom w:val="0"/>
                                  <w:divBdr>
                                    <w:top w:val="none" w:sz="0" w:space="0" w:color="auto"/>
                                    <w:left w:val="none" w:sz="0" w:space="0" w:color="auto"/>
                                    <w:bottom w:val="none" w:sz="0" w:space="0" w:color="auto"/>
                                    <w:right w:val="none" w:sz="0" w:space="0" w:color="auto"/>
                                  </w:divBdr>
                                  <w:divsChild>
                                    <w:div w:id="18605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373812">
      <w:bodyDiv w:val="1"/>
      <w:marLeft w:val="0"/>
      <w:marRight w:val="0"/>
      <w:marTop w:val="0"/>
      <w:marBottom w:val="0"/>
      <w:divBdr>
        <w:top w:val="none" w:sz="0" w:space="0" w:color="auto"/>
        <w:left w:val="none" w:sz="0" w:space="0" w:color="auto"/>
        <w:bottom w:val="none" w:sz="0" w:space="0" w:color="auto"/>
        <w:right w:val="none" w:sz="0" w:space="0" w:color="auto"/>
      </w:divBdr>
    </w:div>
    <w:div w:id="1871144932">
      <w:bodyDiv w:val="1"/>
      <w:marLeft w:val="0"/>
      <w:marRight w:val="0"/>
      <w:marTop w:val="0"/>
      <w:marBottom w:val="0"/>
      <w:divBdr>
        <w:top w:val="none" w:sz="0" w:space="0" w:color="auto"/>
        <w:left w:val="none" w:sz="0" w:space="0" w:color="auto"/>
        <w:bottom w:val="none" w:sz="0" w:space="0" w:color="auto"/>
        <w:right w:val="none" w:sz="0" w:space="0" w:color="auto"/>
      </w:divBdr>
    </w:div>
    <w:div w:id="1903908602">
      <w:bodyDiv w:val="1"/>
      <w:marLeft w:val="0"/>
      <w:marRight w:val="0"/>
      <w:marTop w:val="0"/>
      <w:marBottom w:val="0"/>
      <w:divBdr>
        <w:top w:val="none" w:sz="0" w:space="0" w:color="auto"/>
        <w:left w:val="none" w:sz="0" w:space="0" w:color="auto"/>
        <w:bottom w:val="none" w:sz="0" w:space="0" w:color="auto"/>
        <w:right w:val="none" w:sz="0" w:space="0" w:color="auto"/>
      </w:divBdr>
    </w:div>
    <w:div w:id="1924950281">
      <w:bodyDiv w:val="1"/>
      <w:marLeft w:val="0"/>
      <w:marRight w:val="0"/>
      <w:marTop w:val="0"/>
      <w:marBottom w:val="0"/>
      <w:divBdr>
        <w:top w:val="none" w:sz="0" w:space="0" w:color="auto"/>
        <w:left w:val="none" w:sz="0" w:space="0" w:color="auto"/>
        <w:bottom w:val="none" w:sz="0" w:space="0" w:color="auto"/>
        <w:right w:val="none" w:sz="0" w:space="0" w:color="auto"/>
      </w:divBdr>
    </w:div>
    <w:div w:id="1931886953">
      <w:bodyDiv w:val="1"/>
      <w:marLeft w:val="0"/>
      <w:marRight w:val="0"/>
      <w:marTop w:val="0"/>
      <w:marBottom w:val="0"/>
      <w:divBdr>
        <w:top w:val="none" w:sz="0" w:space="0" w:color="auto"/>
        <w:left w:val="none" w:sz="0" w:space="0" w:color="auto"/>
        <w:bottom w:val="none" w:sz="0" w:space="0" w:color="auto"/>
        <w:right w:val="none" w:sz="0" w:space="0" w:color="auto"/>
      </w:divBdr>
    </w:div>
    <w:div w:id="1946961041">
      <w:bodyDiv w:val="1"/>
      <w:marLeft w:val="0"/>
      <w:marRight w:val="0"/>
      <w:marTop w:val="0"/>
      <w:marBottom w:val="0"/>
      <w:divBdr>
        <w:top w:val="none" w:sz="0" w:space="0" w:color="auto"/>
        <w:left w:val="none" w:sz="0" w:space="0" w:color="auto"/>
        <w:bottom w:val="none" w:sz="0" w:space="0" w:color="auto"/>
        <w:right w:val="none" w:sz="0" w:space="0" w:color="auto"/>
      </w:divBdr>
    </w:div>
    <w:div w:id="1987009138">
      <w:bodyDiv w:val="1"/>
      <w:marLeft w:val="0"/>
      <w:marRight w:val="0"/>
      <w:marTop w:val="0"/>
      <w:marBottom w:val="0"/>
      <w:divBdr>
        <w:top w:val="none" w:sz="0" w:space="0" w:color="auto"/>
        <w:left w:val="none" w:sz="0" w:space="0" w:color="auto"/>
        <w:bottom w:val="none" w:sz="0" w:space="0" w:color="auto"/>
        <w:right w:val="none" w:sz="0" w:space="0" w:color="auto"/>
      </w:divBdr>
    </w:div>
    <w:div w:id="2030830724">
      <w:bodyDiv w:val="1"/>
      <w:marLeft w:val="0"/>
      <w:marRight w:val="0"/>
      <w:marTop w:val="0"/>
      <w:marBottom w:val="0"/>
      <w:divBdr>
        <w:top w:val="none" w:sz="0" w:space="0" w:color="auto"/>
        <w:left w:val="none" w:sz="0" w:space="0" w:color="auto"/>
        <w:bottom w:val="none" w:sz="0" w:space="0" w:color="auto"/>
        <w:right w:val="none" w:sz="0" w:space="0" w:color="auto"/>
      </w:divBdr>
    </w:div>
    <w:div w:id="2042242179">
      <w:bodyDiv w:val="1"/>
      <w:marLeft w:val="0"/>
      <w:marRight w:val="0"/>
      <w:marTop w:val="0"/>
      <w:marBottom w:val="0"/>
      <w:divBdr>
        <w:top w:val="none" w:sz="0" w:space="0" w:color="auto"/>
        <w:left w:val="none" w:sz="0" w:space="0" w:color="auto"/>
        <w:bottom w:val="none" w:sz="0" w:space="0" w:color="auto"/>
        <w:right w:val="none" w:sz="0" w:space="0" w:color="auto"/>
      </w:divBdr>
    </w:div>
    <w:div w:id="2049332969">
      <w:bodyDiv w:val="1"/>
      <w:marLeft w:val="0"/>
      <w:marRight w:val="0"/>
      <w:marTop w:val="0"/>
      <w:marBottom w:val="0"/>
      <w:divBdr>
        <w:top w:val="none" w:sz="0" w:space="0" w:color="auto"/>
        <w:left w:val="none" w:sz="0" w:space="0" w:color="auto"/>
        <w:bottom w:val="none" w:sz="0" w:space="0" w:color="auto"/>
        <w:right w:val="none" w:sz="0" w:space="0" w:color="auto"/>
      </w:divBdr>
    </w:div>
    <w:div w:id="211459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jdietric@amfam.com" TargetMode="External"/><Relationship Id="rId26" Type="http://schemas.openxmlformats.org/officeDocument/2006/relationships/image" Target="media/image6.jpeg"/><Relationship Id="rId39" Type="http://schemas.openxmlformats.org/officeDocument/2006/relationships/hyperlink" Target="https://secureqa4.amfam.com/MyAccount/" TargetMode="External"/><Relationship Id="rId3" Type="http://schemas.openxmlformats.org/officeDocument/2006/relationships/customXml" Target="../customXml/item3.xml"/><Relationship Id="rId21" Type="http://schemas.openxmlformats.org/officeDocument/2006/relationships/hyperlink" Target="http://www.amfam.com/" TargetMode="External"/><Relationship Id="rId34" Type="http://schemas.openxmlformats.org/officeDocument/2006/relationships/hyperlink" Target="mailto:salberk2@gmail.com"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5.jpeg"/><Relationship Id="rId33" Type="http://schemas.openxmlformats.org/officeDocument/2006/relationships/hyperlink" Target="http://www.amfam.com/security/privacy.asp" TargetMode="External"/><Relationship Id="rId38" Type="http://schemas.openxmlformats.org/officeDocument/2006/relationships/hyperlink" Target="mailto:jdietric@amfam.com" TargetMode="External"/><Relationship Id="rId2" Type="http://schemas.openxmlformats.org/officeDocument/2006/relationships/customXml" Target="../customXml/item2.xml"/><Relationship Id="rId16" Type="http://schemas.openxmlformats.org/officeDocument/2006/relationships/hyperlink" Target="http://sharepoint/teams/digitalmarketing/QRF/Project%20Level%20Documents/Quote%20Request%20Forms%20Process.vsd" TargetMode="External"/><Relationship Id="rId20" Type="http://schemas.openxmlformats.org/officeDocument/2006/relationships/hyperlink" Target="mailto:[mailto:TestSystem@amfam.com]" TargetMode="External"/><Relationship Id="rId29" Type="http://schemas.openxmlformats.org/officeDocument/2006/relationships/hyperlink" Target="http://www.amfam.com/security/privacy.as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jpeg"/><Relationship Id="rId32" Type="http://schemas.openxmlformats.org/officeDocument/2006/relationships/hyperlink" Target="https://www3.dncsolution.com/DNESolution/OptOutCode/OptOut.aspx?el=2011" TargetMode="External"/><Relationship Id="rId37" Type="http://schemas.openxmlformats.org/officeDocument/2006/relationships/hyperlink" Target="http://wwwa.amfam.com/" TargetMode="External"/><Relationship Id="rId40" Type="http://schemas.openxmlformats.org/officeDocument/2006/relationships/image" Target="media/image8.jpeg"/><Relationship Id="rId5" Type="http://schemas.openxmlformats.org/officeDocument/2006/relationships/numbering" Target="numbering.xml"/><Relationship Id="rId15" Type="http://schemas.openxmlformats.org/officeDocument/2006/relationships/hyperlink" Target="http://sharepoint/teams/digitalmarketing/QRF/Project%20Level%20Documents/QRF%20Field%20Analysis.xlsx" TargetMode="External"/><Relationship Id="rId23" Type="http://schemas.openxmlformats.org/officeDocument/2006/relationships/image" Target="media/image3.png"/><Relationship Id="rId28" Type="http://schemas.openxmlformats.org/officeDocument/2006/relationships/hyperlink" Target="https://www3.dncsolution.com/DNESolution/OptOutCode/OptOut.aspx?el=2011" TargetMode="External"/><Relationship Id="rId36" Type="http://schemas.openxmlformats.org/officeDocument/2006/relationships/hyperlink" Target="mailto:[mailto:amfam@amfam.com]" TargetMode="External"/><Relationship Id="rId10" Type="http://schemas.openxmlformats.org/officeDocument/2006/relationships/endnotes" Target="endnotes.xml"/><Relationship Id="rId19" Type="http://schemas.openxmlformats.org/officeDocument/2006/relationships/hyperlink" Target="mailto:TestSystem@amfam.com" TargetMode="External"/><Relationship Id="rId31" Type="http://schemas.openxmlformats.org/officeDocument/2006/relationships/hyperlink" Target="mailto:[mailto:TestSystem@amfa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jpeg"/><Relationship Id="rId30" Type="http://schemas.openxmlformats.org/officeDocument/2006/relationships/hyperlink" Target="mailto:TestSystem@amfam.com" TargetMode="External"/><Relationship Id="rId35" Type="http://schemas.openxmlformats.org/officeDocument/2006/relationships/hyperlink" Target="mailto:kkging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oc_x0020_Type xmlns="dc2f7435-ea19-4578-b098-37f7a86c0789">Requirements</Doc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2F07F38A69D4F86BBD99DBA711761" ma:contentTypeVersion="1" ma:contentTypeDescription="Create a new document." ma:contentTypeScope="" ma:versionID="a75fb2bf2f4a7fa5a3cc1ca53b5437de">
  <xsd:schema xmlns:xsd="http://www.w3.org/2001/XMLSchema" xmlns:xs="http://www.w3.org/2001/XMLSchema" xmlns:p="http://schemas.microsoft.com/office/2006/metadata/properties" xmlns:ns2="dc2f7435-ea19-4578-b098-37f7a86c0789" targetNamespace="http://schemas.microsoft.com/office/2006/metadata/properties" ma:root="true" ma:fieldsID="7b9448a57b9638804325dd306d2841dc" ns2:_="">
    <xsd:import namespace="dc2f7435-ea19-4578-b098-37f7a86c0789"/>
    <xsd:element name="properties">
      <xsd:complexType>
        <xsd:sequence>
          <xsd:element name="documentManagement">
            <xsd:complexType>
              <xsd:all>
                <xsd:element ref="ns2:Doc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f7435-ea19-4578-b098-37f7a86c0789" elementFormDefault="qualified">
    <xsd:import namespace="http://schemas.microsoft.com/office/2006/documentManagement/types"/>
    <xsd:import namespace="http://schemas.microsoft.com/office/infopath/2007/PartnerControls"/>
    <xsd:element name="Doc_x0020_Type" ma:index="8" ma:displayName="Doc Type" ma:format="Dropdown" ma:internalName="Doc_x0020_Type">
      <xsd:simpleType>
        <xsd:restriction base="dms:Choice">
          <xsd:enumeration value="Charter"/>
          <xsd:enumeration value="Scope"/>
          <xsd:enumeration value="Requirements"/>
          <xsd:enumeration value="Questions"/>
          <xsd:enumeration value="Diagrams"/>
          <xsd:enumeration value="Design"/>
          <xsd:enumeration value="Flow Diagram"/>
          <xsd:enumeration value="Test Plan"/>
          <xsd:enumeration value="Test Cases"/>
          <xsd:enumeration value="Test Strategy"/>
          <xsd:enumeration value="Test Data"/>
          <xsd:enumeration value="Test Results"/>
          <xsd:enumeration value="Test Scripts"/>
          <xsd:enumeration value="Test Signoff"/>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DDC24-3EDB-4B2B-943C-0C241D0EF02D}"/>
</file>

<file path=customXml/itemProps2.xml><?xml version="1.0" encoding="utf-8"?>
<ds:datastoreItem xmlns:ds="http://schemas.openxmlformats.org/officeDocument/2006/customXml" ds:itemID="{96FD7297-2587-42FA-9333-910A38158502}"/>
</file>

<file path=customXml/itemProps3.xml><?xml version="1.0" encoding="utf-8"?>
<ds:datastoreItem xmlns:ds="http://schemas.openxmlformats.org/officeDocument/2006/customXml" ds:itemID="{D307D519-934B-4611-92E2-EF1688557AC3}"/>
</file>

<file path=customXml/itemProps4.xml><?xml version="1.0" encoding="utf-8"?>
<ds:datastoreItem xmlns:ds="http://schemas.openxmlformats.org/officeDocument/2006/customXml" ds:itemID="{4ED1EFA5-6D07-4C20-9BA4-3BDA1BCC0688}"/>
</file>

<file path=docProps/app.xml><?xml version="1.0" encoding="utf-8"?>
<Properties xmlns="http://schemas.openxmlformats.org/officeDocument/2006/extended-properties" xmlns:vt="http://schemas.openxmlformats.org/officeDocument/2006/docPropsVTypes">
  <Template>Normal.dotm</Template>
  <TotalTime>0</TotalTime>
  <Pages>24</Pages>
  <Words>4271</Words>
  <Characters>24346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Business Process and Systems Analyst</vt:lpstr>
    </vt:vector>
  </TitlesOfParts>
  <Company>American Family Insurance</Company>
  <LinksUpToDate>false</LinksUpToDate>
  <CharactersWithSpaces>28560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and Systems Analyst</dc:title>
  <dc:subject/>
  <dc:creator>Rick Nahrstadt</dc:creator>
  <cp:keywords/>
  <dc:description/>
  <cp:lastModifiedBy>American Family User</cp:lastModifiedBy>
  <cp:revision>2</cp:revision>
  <cp:lastPrinted>2012-06-05T14:25:00Z</cp:lastPrinted>
  <dcterms:created xsi:type="dcterms:W3CDTF">2012-09-18T14:00:00Z</dcterms:created>
  <dcterms:modified xsi:type="dcterms:W3CDTF">2012-09-18T14:00:00Z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0x0101004592F07F38A69D4F86BBD99DBA711761</vt:lpwstr>
  </property>
</Properties>
</file>